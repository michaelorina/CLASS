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87" w:rsidRPr="00517672" w:rsidRDefault="00672D87" w:rsidP="00517672">
      <w:pPr>
        <w:jc w:val="both"/>
        <w:rPr>
          <w:rFonts w:cstheme="minorHAnsi"/>
          <w:sz w:val="24"/>
          <w:szCs w:val="24"/>
        </w:rPr>
      </w:pPr>
    </w:p>
    <w:p w:rsidR="00517672" w:rsidRPr="00517672" w:rsidRDefault="00517672" w:rsidP="00517672">
      <w:pPr>
        <w:spacing w:before="100" w:beforeAutospacing="1" w:after="100" w:afterAutospacing="1" w:line="240" w:lineRule="auto"/>
        <w:jc w:val="both"/>
        <w:outlineLvl w:val="0"/>
        <w:rPr>
          <w:rFonts w:eastAsia="Times New Roman" w:cstheme="minorHAnsi"/>
          <w:b/>
          <w:bCs/>
          <w:kern w:val="36"/>
          <w:sz w:val="24"/>
          <w:szCs w:val="24"/>
        </w:rPr>
      </w:pPr>
      <w:r w:rsidRPr="00517672">
        <w:rPr>
          <w:rFonts w:eastAsia="Times New Roman" w:cstheme="minorHAnsi"/>
          <w:b/>
          <w:bCs/>
          <w:kern w:val="36"/>
          <w:sz w:val="24"/>
          <w:szCs w:val="24"/>
        </w:rPr>
        <w:t>Your First Android App in Visual Studio</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w:t>
      </w:r>
      <w:r w:rsidRPr="00517672">
        <w:rPr>
          <w:rFonts w:eastAsia="Times New Roman" w:cstheme="minorHAnsi"/>
          <w:b/>
          <w:bCs/>
          <w:sz w:val="24"/>
          <w:szCs w:val="24"/>
        </w:rPr>
        <w:t>Android</w:t>
      </w:r>
      <w:r w:rsidRPr="00517672">
        <w:rPr>
          <w:rFonts w:eastAsia="Times New Roman" w:cstheme="minorHAnsi"/>
          <w:sz w:val="24"/>
          <w:szCs w:val="24"/>
        </w:rPr>
        <w:t xml:space="preserve"> operating system is based on the </w:t>
      </w:r>
      <w:proofErr w:type="spellStart"/>
      <w:r w:rsidRPr="00517672">
        <w:rPr>
          <w:rFonts w:eastAsia="Times New Roman" w:cstheme="minorHAnsi"/>
          <w:sz w:val="24"/>
          <w:szCs w:val="24"/>
        </w:rPr>
        <w:t>Dalvik</w:t>
      </w:r>
      <w:proofErr w:type="spellEnd"/>
      <w:r w:rsidRPr="00517672">
        <w:rPr>
          <w:rFonts w:eastAsia="Times New Roman" w:cstheme="minorHAnsi"/>
          <w:sz w:val="24"/>
          <w:szCs w:val="24"/>
        </w:rPr>
        <w:t xml:space="preserve"> Virtual Machine (VM), which is a mobile-</w:t>
      </w:r>
      <w:proofErr w:type="spellStart"/>
      <w:r w:rsidRPr="00517672">
        <w:rPr>
          <w:rFonts w:eastAsia="Times New Roman" w:cstheme="minorHAnsi"/>
          <w:sz w:val="24"/>
          <w:szCs w:val="24"/>
        </w:rPr>
        <w:t>optimised</w:t>
      </w:r>
      <w:proofErr w:type="spellEnd"/>
      <w:r w:rsidRPr="00517672">
        <w:rPr>
          <w:rFonts w:eastAsia="Times New Roman" w:cstheme="minorHAnsi"/>
          <w:sz w:val="24"/>
          <w:szCs w:val="24"/>
        </w:rPr>
        <w:t xml:space="preserve"> VM similar to the Java VM.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for Java ships with templates for creating Android projects, and produces both native Java JAR files and the Android APK file necessary for deployment to an Android device.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Because Android runs on such a wide variety of devices with different screen sizes, formats and orientations, it was intentionally designed without a WYSIWYG design surface for building the UI. Instead, an XML file (similar to .NET’s XAML) is edited to lay out the visual elements. There is a free online </w:t>
      </w:r>
      <w:hyperlink r:id="rId6" w:history="1">
        <w:proofErr w:type="spellStart"/>
        <w:r w:rsidRPr="00517672">
          <w:rPr>
            <w:rFonts w:eastAsia="Times New Roman" w:cstheme="minorHAnsi"/>
            <w:color w:val="0000FF"/>
            <w:sz w:val="24"/>
            <w:szCs w:val="24"/>
            <w:u w:val="single"/>
          </w:rPr>
          <w:t>DroidDraw</w:t>
        </w:r>
        <w:proofErr w:type="spellEnd"/>
      </w:hyperlink>
      <w:r w:rsidRPr="00517672">
        <w:rPr>
          <w:rFonts w:eastAsia="Times New Roman" w:cstheme="minorHAnsi"/>
          <w:sz w:val="24"/>
          <w:szCs w:val="24"/>
        </w:rPr>
        <w:t xml:space="preserve"> tool for building Android User Interfaces via a WYSIWYG interface, but editing the XML directly is recommended.</w:t>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Prerequisites and Emulators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To get started with Android development, you need to install the Java Development Kit and Android SDK, as outlined </w:t>
      </w:r>
      <w:hyperlink r:id="rId7" w:history="1">
        <w:r w:rsidRPr="00517672">
          <w:rPr>
            <w:rFonts w:eastAsia="Times New Roman" w:cstheme="minorHAnsi"/>
            <w:color w:val="0000FF"/>
            <w:sz w:val="24"/>
            <w:szCs w:val="24"/>
            <w:u w:val="single"/>
          </w:rPr>
          <w:t>here</w:t>
        </w:r>
      </w:hyperlink>
      <w:r w:rsidRPr="00517672">
        <w:rPr>
          <w:rFonts w:eastAsia="Times New Roman" w:cstheme="minorHAnsi"/>
          <w:sz w:val="24"/>
          <w:szCs w:val="24"/>
        </w:rPr>
        <w:t xml:space="preserve"> (Fire) and here (Visual Studio).</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When the tools and platforms are all installed, you will be able to create an </w:t>
      </w:r>
      <w:hyperlink r:id="rId8" w:history="1">
        <w:r w:rsidRPr="00517672">
          <w:rPr>
            <w:rFonts w:eastAsia="Times New Roman" w:cstheme="minorHAnsi"/>
            <w:color w:val="0000FF"/>
            <w:sz w:val="24"/>
            <w:szCs w:val="24"/>
            <w:u w:val="single"/>
          </w:rPr>
          <w:t>Android Emulator</w:t>
        </w:r>
      </w:hyperlink>
      <w:r w:rsidRPr="00517672">
        <w:rPr>
          <w:rFonts w:eastAsia="Times New Roman" w:cstheme="minorHAnsi"/>
          <w:sz w:val="24"/>
          <w:szCs w:val="24"/>
        </w:rPr>
        <w:t>, also known as an Android Virtual Device or AVD. You can do this from the Android Virtual Device Manager, which is accessible from the SDK Manager by choosing Tools, Manage AVDs.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Just click New, give the emulator a name and select the API in the Target field. You can choose any installed API level, for example Android 2.2 - API Level 8 (also known as </w:t>
      </w:r>
      <w:proofErr w:type="spellStart"/>
      <w:r w:rsidRPr="00517672">
        <w:rPr>
          <w:rFonts w:eastAsia="Times New Roman" w:cstheme="minorHAnsi"/>
          <w:sz w:val="24"/>
          <w:szCs w:val="24"/>
        </w:rPr>
        <w:t>Froyo</w:t>
      </w:r>
      <w:proofErr w:type="spellEnd"/>
      <w:r w:rsidRPr="00517672">
        <w:rPr>
          <w:rFonts w:eastAsia="Times New Roman" w:cstheme="minorHAnsi"/>
          <w:sz w:val="24"/>
          <w:szCs w:val="24"/>
        </w:rPr>
        <w:t>) or Android 4.0.3 - API Level 15 (also known as Ice Cream Sandwich). Once you’ve specified the SD Card Size for the emulator (say 512) and chosen a skin (a screen resolution) you can use the Create AVD button to finish the job.</w:t>
      </w:r>
    </w:p>
    <w:p w:rsidR="00517672" w:rsidRPr="00517672" w:rsidRDefault="00517672" w:rsidP="00517672">
      <w:pPr>
        <w:spacing w:after="0"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03ACD3A7" wp14:editId="1840723B">
            <wp:extent cx="3981450" cy="6267450"/>
            <wp:effectExtent l="0" t="0" r="0" b="0"/>
            <wp:docPr id="7" name="Picture 7" descr="Create a new Android Virtual Machi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Android Virtual Machin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626745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You can launch the emulator from this screen by selecting it and pressing the Start button.</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7B6AFCA0" wp14:editId="526A72FF">
            <wp:extent cx="6743700" cy="3078480"/>
            <wp:effectExtent l="0" t="0" r="0" b="7620"/>
            <wp:docPr id="6" name="Picture 6" descr="Android AVD Manag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VD Manag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00" cy="307848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b/>
          <w:bCs/>
          <w:sz w:val="24"/>
          <w:szCs w:val="24"/>
        </w:rPr>
        <w:t>Note</w:t>
      </w:r>
      <w:r w:rsidRPr="00517672">
        <w:rPr>
          <w:rFonts w:eastAsia="Times New Roman" w:cstheme="minorHAnsi"/>
          <w:sz w:val="24"/>
          <w:szCs w:val="24"/>
        </w:rPr>
        <w:t>: When you re-run the SDK Manager, it will often find updates to install. As mentioned earlier, if the Android SDK was installed into the default location, it will require administrative privileges to install them. So be sure to run it as Administrator (or install the Android SDK into a custom location to make things simpler).</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The first time you create or open an Elements project for Android, it will do a ‘pre-flight check’ to ensure that it can locate the things it needs, notably the JDK and the Android SDK. If you’ve installed them into custom locations and it fails to find them, this gives you an opportunity to specify the installation folders.</w:t>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Getting Started</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In both Visual Studio and Fire, the New Project dialog provides the Android app template under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for Java and Android.</w:t>
      </w:r>
    </w:p>
    <w:p w:rsidR="00517672" w:rsidRPr="00517672" w:rsidRDefault="00517672" w:rsidP="00517672">
      <w:pPr>
        <w:spacing w:after="0"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58CA77A1" wp14:editId="6A5C30E7">
            <wp:extent cx="7848600" cy="4411980"/>
            <wp:effectExtent l="0" t="0" r="0" b="7620"/>
            <wp:docPr id="5" name="Picture 5" descr="Visual Studio 2012 - Oxygene for Java - Android - New proj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2012 - Oxygene for Java - Android - New proj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8600" cy="441198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new Android project is created with a single simple activity called </w:t>
      </w:r>
      <w:proofErr w:type="spellStart"/>
      <w:r w:rsidRPr="00517672">
        <w:rPr>
          <w:rFonts w:eastAsia="Times New Roman" w:cstheme="minorHAnsi"/>
          <w:sz w:val="24"/>
          <w:szCs w:val="24"/>
        </w:rPr>
        <w:t>MainActivity</w:t>
      </w:r>
      <w:proofErr w:type="spellEnd"/>
      <w:r w:rsidRPr="00517672">
        <w:rPr>
          <w:rFonts w:eastAsia="Times New Roman" w:cstheme="minorHAnsi"/>
          <w:sz w:val="24"/>
          <w:szCs w:val="24"/>
        </w:rPr>
        <w:t xml:space="preserve">. An </w:t>
      </w:r>
      <w:r w:rsidRPr="00517672">
        <w:rPr>
          <w:rFonts w:eastAsia="Times New Roman" w:cstheme="minorHAnsi"/>
          <w:i/>
          <w:iCs/>
          <w:sz w:val="24"/>
          <w:szCs w:val="24"/>
        </w:rPr>
        <w:t>Activity</w:t>
      </w:r>
      <w:r w:rsidRPr="00517672">
        <w:rPr>
          <w:rFonts w:eastAsia="Times New Roman" w:cstheme="minorHAnsi"/>
          <w:sz w:val="24"/>
          <w:szCs w:val="24"/>
        </w:rPr>
        <w:t xml:space="preserve"> is the most basic part of an Android app – a single, focused thing that the user can do. The pre-created </w:t>
      </w:r>
      <w:proofErr w:type="spellStart"/>
      <w:r w:rsidRPr="00517672">
        <w:rPr>
          <w:rFonts w:eastAsia="Times New Roman" w:cstheme="minorHAnsi"/>
          <w:sz w:val="24"/>
          <w:szCs w:val="24"/>
        </w:rPr>
        <w:t>MainActivity</w:t>
      </w:r>
      <w:proofErr w:type="spellEnd"/>
      <w:r w:rsidRPr="00517672">
        <w:rPr>
          <w:rFonts w:eastAsia="Times New Roman" w:cstheme="minorHAnsi"/>
          <w:sz w:val="24"/>
          <w:szCs w:val="24"/>
        </w:rPr>
        <w:t xml:space="preserve"> contains a small amount of code to set up a simple UI with a button that, when clicked, displays an incrementing count on its caption.</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visual representation of the screen for </w:t>
      </w:r>
      <w:proofErr w:type="spellStart"/>
      <w:r w:rsidRPr="00517672">
        <w:rPr>
          <w:rFonts w:eastAsia="Times New Roman" w:cstheme="minorHAnsi"/>
          <w:sz w:val="24"/>
          <w:szCs w:val="24"/>
        </w:rPr>
        <w:t>MainActivity</w:t>
      </w:r>
      <w:proofErr w:type="spellEnd"/>
      <w:r w:rsidRPr="00517672">
        <w:rPr>
          <w:rFonts w:eastAsia="Times New Roman" w:cstheme="minorHAnsi"/>
          <w:sz w:val="24"/>
          <w:szCs w:val="24"/>
        </w:rPr>
        <w:t xml:space="preserve"> is defined in the XML file ''</w:t>
      </w:r>
      <w:proofErr w:type="spellStart"/>
      <w:r w:rsidRPr="00517672">
        <w:rPr>
          <w:rFonts w:eastAsia="Times New Roman" w:cstheme="minorHAnsi"/>
          <w:sz w:val="24"/>
          <w:szCs w:val="24"/>
        </w:rPr>
        <w:t>main.layout</w:t>
      </w:r>
      <w:proofErr w:type="spellEnd"/>
      <w:r w:rsidRPr="00517672">
        <w:rPr>
          <w:rFonts w:eastAsia="Times New Roman" w:cstheme="minorHAnsi"/>
          <w:sz w:val="24"/>
          <w:szCs w:val="24"/>
        </w:rPr>
        <w:t>-xml'' which is in the ''res/layout'' folder.</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&lt;?xml</w:t>
      </w:r>
      <w:proofErr w:type="gramEnd"/>
      <w:r w:rsidRPr="00517672">
        <w:rPr>
          <w:rFonts w:eastAsia="Times New Roman" w:cstheme="minorHAnsi"/>
          <w:sz w:val="24"/>
          <w:szCs w:val="24"/>
        </w:rPr>
        <w:t xml:space="preserve"> version="1.0" encoding="utf-8"?&gt;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&lt;</w:t>
      </w:r>
      <w:proofErr w:type="spellStart"/>
      <w:r w:rsidRPr="00517672">
        <w:rPr>
          <w:rFonts w:eastAsia="Times New Roman" w:cstheme="minorHAnsi"/>
          <w:sz w:val="24"/>
          <w:szCs w:val="24"/>
        </w:rPr>
        <w:t>LinearLayout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xmlns:android</w:t>
      </w:r>
      <w:proofErr w:type="spellEnd"/>
      <w:r w:rsidRPr="00517672">
        <w:rPr>
          <w:rFonts w:eastAsia="Times New Roman" w:cstheme="minorHAnsi"/>
          <w:sz w:val="24"/>
          <w:szCs w:val="24"/>
        </w:rPr>
        <w:t>="http://schemas.android.com/</w:t>
      </w:r>
      <w:proofErr w:type="spellStart"/>
      <w:r w:rsidRPr="00517672">
        <w:rPr>
          <w:rFonts w:eastAsia="Times New Roman" w:cstheme="minorHAnsi"/>
          <w:sz w:val="24"/>
          <w:szCs w:val="24"/>
        </w:rPr>
        <w:t>apk</w:t>
      </w:r>
      <w:proofErr w:type="spellEnd"/>
      <w:r w:rsidRPr="00517672">
        <w:rPr>
          <w:rFonts w:eastAsia="Times New Roman" w:cstheme="minorHAnsi"/>
          <w:sz w:val="24"/>
          <w:szCs w:val="24"/>
        </w:rPr>
        <w:t xml:space="preserve">/res/android"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:orientation</w:t>
      </w:r>
      <w:proofErr w:type="spellEnd"/>
      <w:proofErr w:type="gramEnd"/>
      <w:r w:rsidRPr="00517672">
        <w:rPr>
          <w:rFonts w:eastAsia="Times New Roman" w:cstheme="minorHAnsi"/>
          <w:sz w:val="24"/>
          <w:szCs w:val="24"/>
        </w:rPr>
        <w:t>="vertical"</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layout_width</w:t>
      </w:r>
      <w:proofErr w:type="spellEnd"/>
      <w:r w:rsidRPr="00517672">
        <w:rPr>
          <w:rFonts w:eastAsia="Times New Roman" w:cstheme="minorHAnsi"/>
          <w:sz w:val="24"/>
          <w:szCs w:val="24"/>
        </w:rPr>
        <w:t>="</w:t>
      </w:r>
      <w:proofErr w:type="spellStart"/>
      <w:r w:rsidRPr="00517672">
        <w:rPr>
          <w:rFonts w:eastAsia="Times New Roman" w:cstheme="minorHAnsi"/>
          <w:sz w:val="24"/>
          <w:szCs w:val="24"/>
        </w:rPr>
        <w:t>fill_parent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android:layout_height</w:t>
      </w:r>
      <w:proofErr w:type="spellEnd"/>
      <w:r w:rsidRPr="00517672">
        <w:rPr>
          <w:rFonts w:eastAsia="Times New Roman" w:cstheme="minorHAnsi"/>
          <w:sz w:val="24"/>
          <w:szCs w:val="24"/>
        </w:rPr>
        <w:t>="</w:t>
      </w:r>
      <w:proofErr w:type="spellStart"/>
      <w:r w:rsidRPr="00517672">
        <w:rPr>
          <w:rFonts w:eastAsia="Times New Roman" w:cstheme="minorHAnsi"/>
          <w:sz w:val="24"/>
          <w:szCs w:val="24"/>
        </w:rPr>
        <w:t>fill_parent</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gravity</w:t>
      </w:r>
      <w:proofErr w:type="spellEnd"/>
      <w:r w:rsidRPr="00517672">
        <w:rPr>
          <w:rFonts w:eastAsia="Times New Roman" w:cstheme="minorHAnsi"/>
          <w:sz w:val="24"/>
          <w:szCs w:val="24"/>
        </w:rPr>
        <w:t>="</w:t>
      </w:r>
      <w:proofErr w:type="spellStart"/>
      <w:r w:rsidRPr="00517672">
        <w:rPr>
          <w:rFonts w:eastAsia="Times New Roman" w:cstheme="minorHAnsi"/>
          <w:sz w:val="24"/>
          <w:szCs w:val="24"/>
        </w:rPr>
        <w:t>center_vertical</w:t>
      </w:r>
      <w:proofErr w:type="spellEnd"/>
      <w:r w:rsidRPr="00517672">
        <w:rPr>
          <w:rFonts w:eastAsia="Times New Roman" w:cstheme="minorHAnsi"/>
          <w:sz w:val="24"/>
          <w:szCs w:val="24"/>
        </w:rPr>
        <w:t>"&gt;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w:t>
      </w:r>
      <w:proofErr w:type="spellStart"/>
      <w:r w:rsidRPr="00517672">
        <w:rPr>
          <w:rFonts w:eastAsia="Times New Roman" w:cstheme="minorHAnsi"/>
          <w:sz w:val="24"/>
          <w:szCs w:val="24"/>
        </w:rPr>
        <w:t>LinearLayout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:orientation</w:t>
      </w:r>
      <w:proofErr w:type="spellEnd"/>
      <w:proofErr w:type="gramEnd"/>
      <w:r w:rsidRPr="00517672">
        <w:rPr>
          <w:rFonts w:eastAsia="Times New Roman" w:cstheme="minorHAnsi"/>
          <w:sz w:val="24"/>
          <w:szCs w:val="24"/>
        </w:rPr>
        <w:t>="horizontal"</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layout_width</w:t>
      </w:r>
      <w:proofErr w:type="spellEnd"/>
      <w:r w:rsidRPr="00517672">
        <w:rPr>
          <w:rFonts w:eastAsia="Times New Roman" w:cstheme="minorHAnsi"/>
          <w:sz w:val="24"/>
          <w:szCs w:val="24"/>
        </w:rPr>
        <w:t>="</w:t>
      </w:r>
      <w:proofErr w:type="spellStart"/>
      <w:r w:rsidRPr="00517672">
        <w:rPr>
          <w:rFonts w:eastAsia="Times New Roman" w:cstheme="minorHAnsi"/>
          <w:sz w:val="24"/>
          <w:szCs w:val="24"/>
        </w:rPr>
        <w:t>fill_parent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android:layout_height</w:t>
      </w:r>
      <w:proofErr w:type="spellEnd"/>
      <w:r w:rsidRPr="00517672">
        <w:rPr>
          <w:rFonts w:eastAsia="Times New Roman" w:cstheme="minorHAnsi"/>
          <w:sz w:val="24"/>
          <w:szCs w:val="24"/>
        </w:rPr>
        <w:t>="</w:t>
      </w:r>
      <w:proofErr w:type="spellStart"/>
      <w:r w:rsidRPr="00517672">
        <w:rPr>
          <w:rFonts w:eastAsia="Times New Roman" w:cstheme="minorHAnsi"/>
          <w:sz w:val="24"/>
          <w:szCs w:val="24"/>
        </w:rPr>
        <w:t>wrap_content</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gravity</w:t>
      </w:r>
      <w:proofErr w:type="spellEnd"/>
      <w:r w:rsidRPr="00517672">
        <w:rPr>
          <w:rFonts w:eastAsia="Times New Roman" w:cstheme="minorHAnsi"/>
          <w:sz w:val="24"/>
          <w:szCs w:val="24"/>
        </w:rPr>
        <w:t>="</w:t>
      </w:r>
      <w:proofErr w:type="spellStart"/>
      <w:r w:rsidRPr="00517672">
        <w:rPr>
          <w:rFonts w:eastAsia="Times New Roman" w:cstheme="minorHAnsi"/>
          <w:sz w:val="24"/>
          <w:szCs w:val="24"/>
        </w:rPr>
        <w:t>center_horizontal</w:t>
      </w:r>
      <w:proofErr w:type="spellEnd"/>
      <w:r w:rsidRPr="00517672">
        <w:rPr>
          <w:rFonts w:eastAsia="Times New Roman" w:cstheme="minorHAnsi"/>
          <w:sz w:val="24"/>
          <w:szCs w:val="24"/>
        </w:rPr>
        <w:t>"&gt;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&lt;Button </w:t>
      </w:r>
      <w:proofErr w:type="spellStart"/>
      <w:r w:rsidRPr="00517672">
        <w:rPr>
          <w:rFonts w:eastAsia="Times New Roman" w:cstheme="minorHAnsi"/>
          <w:sz w:val="24"/>
          <w:szCs w:val="24"/>
        </w:rPr>
        <w:t>android:id</w:t>
      </w:r>
      <w:proofErr w:type="spellEnd"/>
      <w:r w:rsidRPr="00517672">
        <w:rPr>
          <w:rFonts w:eastAsia="Times New Roman" w:cstheme="minorHAnsi"/>
          <w:sz w:val="24"/>
          <w:szCs w:val="24"/>
        </w:rPr>
        <w:t>="@+id/</w:t>
      </w:r>
      <w:proofErr w:type="spellStart"/>
      <w:r w:rsidRPr="00517672">
        <w:rPr>
          <w:rFonts w:eastAsia="Times New Roman" w:cstheme="minorHAnsi"/>
          <w:sz w:val="24"/>
          <w:szCs w:val="24"/>
        </w:rPr>
        <w:t>MyButton</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android:text</w:t>
      </w:r>
      <w:proofErr w:type="spellEnd"/>
      <w:r w:rsidRPr="00517672">
        <w:rPr>
          <w:rFonts w:eastAsia="Times New Roman" w:cstheme="minorHAnsi"/>
          <w:sz w:val="24"/>
          <w:szCs w:val="24"/>
        </w:rPr>
        <w:t>="@string/</w:t>
      </w:r>
      <w:proofErr w:type="spellStart"/>
      <w:r w:rsidRPr="00517672">
        <w:rPr>
          <w:rFonts w:eastAsia="Times New Roman" w:cstheme="minorHAnsi"/>
          <w:sz w:val="24"/>
          <w:szCs w:val="24"/>
        </w:rPr>
        <w:t>my_button_text</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layout_width</w:t>
      </w:r>
      <w:proofErr w:type="spellEnd"/>
      <w:r w:rsidRPr="00517672">
        <w:rPr>
          <w:rFonts w:eastAsia="Times New Roman" w:cstheme="minorHAnsi"/>
          <w:sz w:val="24"/>
          <w:szCs w:val="24"/>
        </w:rPr>
        <w:t>="</w:t>
      </w:r>
      <w:proofErr w:type="spellStart"/>
      <w:r w:rsidRPr="00517672">
        <w:rPr>
          <w:rFonts w:eastAsia="Times New Roman" w:cstheme="minorHAnsi"/>
          <w:sz w:val="24"/>
          <w:szCs w:val="24"/>
        </w:rPr>
        <w:t>wrap_content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android:layout_height</w:t>
      </w:r>
      <w:proofErr w:type="spellEnd"/>
      <w:r w:rsidRPr="00517672">
        <w:rPr>
          <w:rFonts w:eastAsia="Times New Roman" w:cstheme="minorHAnsi"/>
          <w:sz w:val="24"/>
          <w:szCs w:val="24"/>
        </w:rPr>
        <w:t>="</w:t>
      </w:r>
      <w:proofErr w:type="spellStart"/>
      <w:r w:rsidRPr="00517672">
        <w:rPr>
          <w:rFonts w:eastAsia="Times New Roman" w:cstheme="minorHAnsi"/>
          <w:sz w:val="24"/>
          <w:szCs w:val="24"/>
        </w:rPr>
        <w:t>wrap_content</w:t>
      </w:r>
      <w:proofErr w:type="spellEnd"/>
      <w:r w:rsidRPr="00517672">
        <w:rPr>
          <w:rFonts w:eastAsia="Times New Roman" w:cstheme="minorHAnsi"/>
          <w:sz w:val="24"/>
          <w:szCs w:val="24"/>
        </w:rPr>
        <w:t>"&gt;&lt;/Button&gt;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w:t>
      </w:r>
      <w:proofErr w:type="spellStart"/>
      <w:r w:rsidRPr="00517672">
        <w:rPr>
          <w:rFonts w:eastAsia="Times New Roman" w:cstheme="minorHAnsi"/>
          <w:sz w:val="24"/>
          <w:szCs w:val="24"/>
        </w:rPr>
        <w:t>LinearLayout</w:t>
      </w:r>
      <w:proofErr w:type="spellEnd"/>
      <w:r w:rsidRPr="00517672">
        <w:rPr>
          <w:rFonts w:eastAsia="Times New Roman" w:cstheme="minorHAnsi"/>
          <w:sz w:val="24"/>
          <w:szCs w:val="24"/>
        </w:rPr>
        <w:t>&gt;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lastRenderedPageBreak/>
        <w:t>&lt;/</w:t>
      </w:r>
      <w:proofErr w:type="spellStart"/>
      <w:r w:rsidRPr="00517672">
        <w:rPr>
          <w:rFonts w:eastAsia="Times New Roman" w:cstheme="minorHAnsi"/>
          <w:sz w:val="24"/>
          <w:szCs w:val="24"/>
        </w:rPr>
        <w:t>LinearLayout</w:t>
      </w:r>
      <w:proofErr w:type="spellEnd"/>
      <w:r w:rsidRPr="00517672">
        <w:rPr>
          <w:rFonts w:eastAsia="Times New Roman" w:cstheme="minorHAnsi"/>
          <w:sz w:val="24"/>
          <w:szCs w:val="24"/>
        </w:rPr>
        <w:t>&gt;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Controls are named with the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:id</w:t>
      </w:r>
      <w:proofErr w:type="spellEnd"/>
      <w:proofErr w:type="gramEnd"/>
      <w:r w:rsidRPr="00517672">
        <w:rPr>
          <w:rFonts w:eastAsia="Times New Roman" w:cstheme="minorHAnsi"/>
          <w:sz w:val="24"/>
          <w:szCs w:val="24"/>
        </w:rPr>
        <w:t xml:space="preserve"> attribute in layout XML. You prefix @+id/ in front of the chosen name and you can then reference the control’s ID in code by prefixing it with R.id. (</w:t>
      </w:r>
      <w:proofErr w:type="gramStart"/>
      <w:r w:rsidRPr="00517672">
        <w:rPr>
          <w:rFonts w:eastAsia="Times New Roman" w:cstheme="minorHAnsi"/>
          <w:sz w:val="24"/>
          <w:szCs w:val="24"/>
        </w:rPr>
        <w:t>all</w:t>
      </w:r>
      <w:proofErr w:type="gramEnd"/>
      <w:r w:rsidRPr="00517672">
        <w:rPr>
          <w:rFonts w:eastAsia="Times New Roman" w:cstheme="minorHAnsi"/>
          <w:sz w:val="24"/>
          <w:szCs w:val="24"/>
        </w:rPr>
        <w:t xml:space="preserve"> IDs become members of the id class, which is nested within the R resource class). To access the control, you can pass the ID into the activity’s </w:t>
      </w:r>
      <w:hyperlink r:id="rId15" w:anchor="findViewById(int)" w:history="1">
        <w:proofErr w:type="spellStart"/>
        <w:proofErr w:type="gramStart"/>
        <w:r w:rsidRPr="00517672">
          <w:rPr>
            <w:rFonts w:eastAsia="Times New Roman" w:cstheme="minorHAnsi"/>
            <w:color w:val="0000FF"/>
            <w:sz w:val="24"/>
            <w:szCs w:val="24"/>
            <w:u w:val="single"/>
          </w:rPr>
          <w:t>findViewById</w:t>
        </w:r>
        <w:proofErr w:type="spellEnd"/>
        <w:r w:rsidRPr="00517672">
          <w:rPr>
            <w:rFonts w:eastAsia="Times New Roman" w:cstheme="minorHAnsi"/>
            <w:color w:val="0000FF"/>
            <w:sz w:val="24"/>
            <w:szCs w:val="24"/>
            <w:u w:val="single"/>
          </w:rPr>
          <w:t>(</w:t>
        </w:r>
        <w:proofErr w:type="gram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method. For example, the button named in the layout XML above has an ID accessible in code as </w:t>
      </w:r>
      <w:proofErr w:type="spellStart"/>
      <w:r w:rsidRPr="00517672">
        <w:rPr>
          <w:rFonts w:eastAsia="Times New Roman" w:cstheme="minorHAnsi"/>
          <w:sz w:val="24"/>
          <w:szCs w:val="24"/>
        </w:rPr>
        <w:t>R.id.MyButton</w:t>
      </w:r>
      <w:proofErr w:type="spellEnd"/>
      <w:r w:rsidRPr="00517672">
        <w:rPr>
          <w:rFonts w:eastAsia="Times New Roman" w:cstheme="minorHAnsi"/>
          <w:sz w:val="24"/>
          <w:szCs w:val="24"/>
        </w:rPr>
        <w:t xml:space="preserve">. To get access to the button object you’d use </w:t>
      </w:r>
      <w:proofErr w:type="gramStart"/>
      <w:r w:rsidRPr="00517672">
        <w:rPr>
          <w:rFonts w:eastAsia="Times New Roman" w:cstheme="minorHAnsi"/>
          <w:sz w:val="24"/>
          <w:szCs w:val="24"/>
        </w:rPr>
        <w:t>Button(</w:t>
      </w:r>
      <w:proofErr w:type="spellStart"/>
      <w:proofErr w:type="gramEnd"/>
      <w:r w:rsidRPr="00517672">
        <w:rPr>
          <w:rFonts w:eastAsia="Times New Roman" w:cstheme="minorHAnsi"/>
          <w:sz w:val="24"/>
          <w:szCs w:val="24"/>
        </w:rPr>
        <w:t>findViewById</w:t>
      </w:r>
      <w:proofErr w:type="spellEnd"/>
      <w:r w:rsidRPr="00517672">
        <w:rPr>
          <w:rFonts w:eastAsia="Times New Roman" w:cstheme="minorHAnsi"/>
          <w:sz w:val="24"/>
          <w:szCs w:val="24"/>
        </w:rPr>
        <w:t>(</w:t>
      </w:r>
      <w:proofErr w:type="spellStart"/>
      <w:r w:rsidRPr="00517672">
        <w:rPr>
          <w:rFonts w:eastAsia="Times New Roman" w:cstheme="minorHAnsi"/>
          <w:sz w:val="24"/>
          <w:szCs w:val="24"/>
        </w:rPr>
        <w:t>R.id.MyButton</w:t>
      </w:r>
      <w:proofErr w:type="spellEnd"/>
      <w:r w:rsidRPr="00517672">
        <w:rPr>
          <w:rFonts w:eastAsia="Times New Roman" w:cstheme="minorHAnsi"/>
          <w:sz w:val="24"/>
          <w:szCs w:val="24"/>
        </w:rPr>
        <w:t xml:space="preserve">)) - notice the typecast to get a </w:t>
      </w:r>
      <w:hyperlink r:id="rId16" w:history="1">
        <w:r w:rsidRPr="00517672">
          <w:rPr>
            <w:rFonts w:eastAsia="Times New Roman" w:cstheme="minorHAnsi"/>
            <w:color w:val="0000FF"/>
            <w:sz w:val="24"/>
            <w:szCs w:val="24"/>
            <w:u w:val="single"/>
          </w:rPr>
          <w:t>Button</w:t>
        </w:r>
      </w:hyperlink>
      <w:r w:rsidRPr="00517672">
        <w:rPr>
          <w:rFonts w:eastAsia="Times New Roman" w:cstheme="minorHAnsi"/>
          <w:sz w:val="24"/>
          <w:szCs w:val="24"/>
        </w:rPr>
        <w:t xml:space="preserve"> object, which is needed because </w:t>
      </w:r>
      <w:proofErr w:type="spellStart"/>
      <w:r w:rsidRPr="00517672">
        <w:rPr>
          <w:rFonts w:eastAsia="Times New Roman" w:cstheme="minorHAnsi"/>
          <w:sz w:val="24"/>
          <w:szCs w:val="24"/>
        </w:rPr>
        <w:t>findViewById</w:t>
      </w:r>
      <w:proofErr w:type="spellEnd"/>
      <w:r w:rsidRPr="00517672">
        <w:rPr>
          <w:rFonts w:eastAsia="Times New Roman" w:cstheme="minorHAnsi"/>
          <w:sz w:val="24"/>
          <w:szCs w:val="24"/>
        </w:rPr>
        <w:t xml:space="preserve">() returns a </w:t>
      </w:r>
      <w:hyperlink r:id="rId17" w:history="1">
        <w:r w:rsidRPr="00517672">
          <w:rPr>
            <w:rFonts w:eastAsia="Times New Roman" w:cstheme="minorHAnsi"/>
            <w:color w:val="0000FF"/>
            <w:sz w:val="24"/>
            <w:szCs w:val="24"/>
            <w:u w:val="single"/>
          </w:rPr>
          <w:t>View</w:t>
        </w:r>
      </w:hyperlink>
      <w:r w:rsidRPr="00517672">
        <w:rPr>
          <w:rFonts w:eastAsia="Times New Roman" w:cstheme="minorHAnsi"/>
          <w:sz w:val="24"/>
          <w:szCs w:val="24"/>
        </w:rPr>
        <w:t xml:space="preserve"> object, one of the Button class’s ancestor types.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Strings referenced in the XML attributes with the @string/ prefix or in the code as members of the </w:t>
      </w:r>
      <w:proofErr w:type="spellStart"/>
      <w:r w:rsidRPr="00517672">
        <w:rPr>
          <w:rFonts w:eastAsia="Times New Roman" w:cstheme="minorHAnsi"/>
          <w:sz w:val="24"/>
          <w:szCs w:val="24"/>
        </w:rPr>
        <w:t>R.string</w:t>
      </w:r>
      <w:proofErr w:type="spellEnd"/>
      <w:r w:rsidRPr="00517672">
        <w:rPr>
          <w:rFonts w:eastAsia="Times New Roman" w:cstheme="minorHAnsi"/>
          <w:sz w:val="24"/>
          <w:szCs w:val="24"/>
        </w:rPr>
        <w:t xml:space="preserve"> class are defined in the ''</w:t>
      </w:r>
      <w:proofErr w:type="spellStart"/>
      <w:r w:rsidRPr="00517672">
        <w:rPr>
          <w:rFonts w:eastAsia="Times New Roman" w:cstheme="minorHAnsi"/>
          <w:sz w:val="24"/>
          <w:szCs w:val="24"/>
        </w:rPr>
        <w:t>strings.android</w:t>
      </w:r>
      <w:proofErr w:type="spellEnd"/>
      <w:r w:rsidRPr="00517672">
        <w:rPr>
          <w:rFonts w:eastAsia="Times New Roman" w:cstheme="minorHAnsi"/>
          <w:sz w:val="24"/>
          <w:szCs w:val="24"/>
        </w:rPr>
        <w:t>-xml'' resource file, which can be found in the ''res/values'' folder.</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&lt;?xml</w:t>
      </w:r>
      <w:proofErr w:type="gramEnd"/>
      <w:r w:rsidRPr="00517672">
        <w:rPr>
          <w:rFonts w:eastAsia="Times New Roman" w:cstheme="minorHAnsi"/>
          <w:sz w:val="24"/>
          <w:szCs w:val="24"/>
        </w:rPr>
        <w:t xml:space="preserve"> version="1.0" encoding="utf-8"?&gt;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&lt;</w:t>
      </w:r>
      <w:proofErr w:type="gramStart"/>
      <w:r w:rsidRPr="00517672">
        <w:rPr>
          <w:rFonts w:eastAsia="Times New Roman" w:cstheme="minorHAnsi"/>
          <w:sz w:val="24"/>
          <w:szCs w:val="24"/>
        </w:rPr>
        <w:t>resources</w:t>
      </w:r>
      <w:proofErr w:type="gramEnd"/>
      <w:r w:rsidRPr="00517672">
        <w:rPr>
          <w:rFonts w:eastAsia="Times New Roman" w:cstheme="minorHAnsi"/>
          <w:sz w:val="24"/>
          <w:szCs w:val="24"/>
        </w:rPr>
        <w:t>&gt;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w:t>
      </w:r>
      <w:proofErr w:type="gramStart"/>
      <w:r w:rsidRPr="00517672">
        <w:rPr>
          <w:rFonts w:eastAsia="Times New Roman" w:cstheme="minorHAnsi"/>
          <w:sz w:val="24"/>
          <w:szCs w:val="24"/>
        </w:rPr>
        <w:t>string</w:t>
      </w:r>
      <w:proofErr w:type="gramEnd"/>
      <w:r w:rsidRPr="00517672">
        <w:rPr>
          <w:rFonts w:eastAsia="Times New Roman" w:cstheme="minorHAnsi"/>
          <w:sz w:val="24"/>
          <w:szCs w:val="24"/>
        </w:rPr>
        <w:t xml:space="preserve"> name="</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"&gt;org.me.androidapplication1&lt;/string&gt;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&lt;string name="</w:t>
      </w:r>
      <w:proofErr w:type="spellStart"/>
      <w:r w:rsidRPr="00517672">
        <w:rPr>
          <w:rFonts w:eastAsia="Times New Roman" w:cstheme="minorHAnsi"/>
          <w:sz w:val="24"/>
          <w:szCs w:val="24"/>
        </w:rPr>
        <w:t>my_button_text</w:t>
      </w:r>
      <w:proofErr w:type="spellEnd"/>
      <w:r w:rsidRPr="00517672">
        <w:rPr>
          <w:rFonts w:eastAsia="Times New Roman" w:cstheme="minorHAnsi"/>
          <w:sz w:val="24"/>
          <w:szCs w:val="24"/>
        </w:rPr>
        <w:t>"&gt;Click Me</w:t>
      </w:r>
      <w:proofErr w:type="gramStart"/>
      <w:r w:rsidRPr="00517672">
        <w:rPr>
          <w:rFonts w:eastAsia="Times New Roman" w:cstheme="minorHAnsi"/>
          <w:sz w:val="24"/>
          <w:szCs w:val="24"/>
        </w:rPr>
        <w:t>!&lt;</w:t>
      </w:r>
      <w:proofErr w:type="gramEnd"/>
      <w:r w:rsidRPr="00517672">
        <w:rPr>
          <w:rFonts w:eastAsia="Times New Roman" w:cstheme="minorHAnsi"/>
          <w:sz w:val="24"/>
          <w:szCs w:val="24"/>
        </w:rPr>
        <w:t>/string&gt;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&lt;string name="my_button_text_2"&gt;%1$d clicks</w:t>
      </w:r>
      <w:proofErr w:type="gramStart"/>
      <w:r w:rsidRPr="00517672">
        <w:rPr>
          <w:rFonts w:eastAsia="Times New Roman" w:cstheme="minorHAnsi"/>
          <w:sz w:val="24"/>
          <w:szCs w:val="24"/>
        </w:rPr>
        <w:t>!&lt;</w:t>
      </w:r>
      <w:proofErr w:type="gramEnd"/>
      <w:r w:rsidRPr="00517672">
        <w:rPr>
          <w:rFonts w:eastAsia="Times New Roman" w:cstheme="minorHAnsi"/>
          <w:sz w:val="24"/>
          <w:szCs w:val="24"/>
        </w:rPr>
        <w:t>/string&gt;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&lt;/resources&gt;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To reference the string resource in code from an activity method, you simply call </w:t>
      </w:r>
      <w:proofErr w:type="spellStart"/>
      <w:proofErr w:type="gramStart"/>
      <w:r w:rsidRPr="00517672">
        <w:rPr>
          <w:rFonts w:eastAsia="Times New Roman" w:cstheme="minorHAnsi"/>
          <w:sz w:val="24"/>
          <w:szCs w:val="24"/>
        </w:rPr>
        <w:t>getString</w:t>
      </w:r>
      <w:proofErr w:type="spellEnd"/>
      <w:r w:rsidRPr="00517672">
        <w:rPr>
          <w:rFonts w:eastAsia="Times New Roman" w:cstheme="minorHAnsi"/>
          <w:sz w:val="24"/>
          <w:szCs w:val="24"/>
        </w:rPr>
        <w:t>(</w:t>
      </w:r>
      <w:proofErr w:type="spellStart"/>
      <w:proofErr w:type="gramEnd"/>
      <w:r w:rsidRPr="00517672">
        <w:rPr>
          <w:rFonts w:eastAsia="Times New Roman" w:cstheme="minorHAnsi"/>
          <w:sz w:val="24"/>
          <w:szCs w:val="24"/>
        </w:rPr>
        <w:t>R.string.my_button_text</w:t>
      </w:r>
      <w:proofErr w:type="spellEnd"/>
      <w:r w:rsidRPr="00517672">
        <w:rPr>
          <w:rFonts w:eastAsia="Times New Roman" w:cstheme="minorHAnsi"/>
          <w:sz w:val="24"/>
          <w:szCs w:val="24"/>
        </w:rPr>
        <w:t xml:space="preserve">). </w:t>
      </w:r>
      <w:hyperlink r:id="rId18" w:anchor="getString(int)" w:history="1">
        <w:proofErr w:type="spellStart"/>
        <w:proofErr w:type="gramStart"/>
        <w:r w:rsidRPr="00517672">
          <w:rPr>
            <w:rFonts w:eastAsia="Times New Roman" w:cstheme="minorHAnsi"/>
            <w:color w:val="0000FF"/>
            <w:sz w:val="24"/>
            <w:szCs w:val="24"/>
            <w:u w:val="single"/>
          </w:rPr>
          <w:t>getString</w:t>
        </w:r>
        <w:proofErr w:type="spellEnd"/>
        <w:r w:rsidRPr="00517672">
          <w:rPr>
            <w:rFonts w:eastAsia="Times New Roman" w:cstheme="minorHAnsi"/>
            <w:color w:val="0000FF"/>
            <w:sz w:val="24"/>
            <w:szCs w:val="24"/>
            <w:u w:val="single"/>
          </w:rPr>
          <w:t>(</w:t>
        </w:r>
        <w:proofErr w:type="gram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is a method of the </w:t>
      </w:r>
      <w:hyperlink r:id="rId19" w:history="1">
        <w:r w:rsidRPr="00517672">
          <w:rPr>
            <w:rFonts w:eastAsia="Times New Roman" w:cstheme="minorHAnsi"/>
            <w:color w:val="0000FF"/>
            <w:sz w:val="24"/>
            <w:szCs w:val="24"/>
            <w:u w:val="single"/>
          </w:rPr>
          <w:t>Activity</w:t>
        </w:r>
      </w:hyperlink>
      <w:r w:rsidRPr="00517672">
        <w:rPr>
          <w:rFonts w:eastAsia="Times New Roman" w:cstheme="minorHAnsi"/>
          <w:sz w:val="24"/>
          <w:szCs w:val="24"/>
        </w:rPr>
        <w:t xml:space="preserve"> class (or, more accurately, a method of one of </w:t>
      </w:r>
      <w:hyperlink r:id="rId20" w:history="1">
        <w:r w:rsidRPr="00517672">
          <w:rPr>
            <w:rFonts w:eastAsia="Times New Roman" w:cstheme="minorHAnsi"/>
            <w:color w:val="0000FF"/>
            <w:sz w:val="24"/>
            <w:szCs w:val="24"/>
            <w:u w:val="single"/>
          </w:rPr>
          <w:t>Activity</w:t>
        </w:r>
      </w:hyperlink>
      <w:r w:rsidRPr="00517672">
        <w:rPr>
          <w:rFonts w:eastAsia="Times New Roman" w:cstheme="minorHAnsi"/>
          <w:sz w:val="24"/>
          <w:szCs w:val="24"/>
        </w:rPr>
        <w:t xml:space="preserve">’s ancestor classes, </w:t>
      </w:r>
      <w:hyperlink r:id="rId21" w:history="1">
        <w:r w:rsidRPr="00517672">
          <w:rPr>
            <w:rFonts w:eastAsia="Times New Roman" w:cstheme="minorHAnsi"/>
            <w:color w:val="0000FF"/>
            <w:sz w:val="24"/>
            <w:szCs w:val="24"/>
            <w:u w:val="single"/>
          </w:rPr>
          <w:t>Context</w:t>
        </w:r>
      </w:hyperlink>
      <w:r w:rsidRPr="00517672">
        <w:rPr>
          <w:rFonts w:eastAsia="Times New Roman" w:cstheme="minorHAnsi"/>
          <w:sz w:val="24"/>
          <w:szCs w:val="24"/>
        </w:rPr>
        <w:t>). As you can see, you pass a string resource ID to the method and it returns the resultant corresponding string.</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'''Note''': In Delphi and in .NET languages we are used to working with properties. A property represents some data with possible side effects when read from and/or when written to. A property Foo is defined in terms of a </w:t>
      </w:r>
      <w:proofErr w:type="spellStart"/>
      <w:proofErr w:type="gramStart"/>
      <w:r w:rsidRPr="00517672">
        <w:rPr>
          <w:rFonts w:eastAsia="Times New Roman" w:cstheme="minorHAnsi"/>
          <w:sz w:val="24"/>
          <w:szCs w:val="24"/>
        </w:rPr>
        <w:t>getFoo</w:t>
      </w:r>
      <w:proofErr w:type="spellEnd"/>
      <w:r w:rsidRPr="00517672">
        <w:rPr>
          <w:rFonts w:eastAsia="Times New Roman" w:cstheme="minorHAnsi"/>
          <w:sz w:val="24"/>
          <w:szCs w:val="24"/>
        </w:rPr>
        <w:t>(</w:t>
      </w:r>
      <w:proofErr w:type="gramEnd"/>
      <w:r w:rsidRPr="00517672">
        <w:rPr>
          <w:rFonts w:eastAsia="Times New Roman" w:cstheme="minorHAnsi"/>
          <w:sz w:val="24"/>
          <w:szCs w:val="24"/>
        </w:rPr>
        <w:t xml:space="preserve">) getter function that returns a value and a </w:t>
      </w:r>
      <w:proofErr w:type="spellStart"/>
      <w:r w:rsidRPr="00517672">
        <w:rPr>
          <w:rFonts w:eastAsia="Times New Roman" w:cstheme="minorHAnsi"/>
          <w:sz w:val="24"/>
          <w:szCs w:val="24"/>
        </w:rPr>
        <w:t>setFoo</w:t>
      </w:r>
      <w:proofErr w:type="spellEnd"/>
      <w:r w:rsidRPr="00517672">
        <w:rPr>
          <w:rFonts w:eastAsia="Times New Roman" w:cstheme="minorHAnsi"/>
          <w:sz w:val="24"/>
          <w:szCs w:val="24"/>
        </w:rPr>
        <w:t xml:space="preserve">() setter function that is passed a value. Java does not support the notion of properties, so classes have many getter and setter methods exposed instead of their equivalent properties. When working with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for Java, you have the choice of calling the getter/setter type methods that exist in any Java libraries that you reference, such as the Android SDK, or using the property that you might normally expect to exist. So in the case above, you can access a string resource either by calling:</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type</w:t>
      </w:r>
      <w:proofErr w:type="gramEnd"/>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r w:rsidRPr="00517672">
        <w:rPr>
          <w:rFonts w:eastAsia="Times New Roman" w:cstheme="minorHAnsi"/>
          <w:sz w:val="24"/>
          <w:szCs w:val="24"/>
        </w:rPr>
        <w:t>MainActivity</w:t>
      </w:r>
      <w:proofErr w:type="spellEnd"/>
      <w:r w:rsidRPr="00517672">
        <w:rPr>
          <w:rFonts w:eastAsia="Times New Roman" w:cstheme="minorHAnsi"/>
          <w:sz w:val="24"/>
          <w:szCs w:val="24"/>
        </w:rPr>
        <w:t xml:space="preserve"> = public </w:t>
      </w:r>
      <w:proofErr w:type="gramStart"/>
      <w:r w:rsidRPr="00517672">
        <w:rPr>
          <w:rFonts w:eastAsia="Times New Roman" w:cstheme="minorHAnsi"/>
          <w:sz w:val="24"/>
          <w:szCs w:val="24"/>
        </w:rPr>
        <w:t>class(</w:t>
      </w:r>
      <w:proofErr w:type="gramEnd"/>
      <w:r w:rsidRPr="00517672">
        <w:rPr>
          <w:rFonts w:eastAsia="Times New Roman" w:cstheme="minorHAnsi"/>
          <w:sz w:val="24"/>
          <w:szCs w:val="24"/>
        </w:rPr>
        <w:t>Activity)</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private</w:t>
      </w:r>
      <w:proofErr w:type="gramEnd"/>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Count: </w:t>
      </w:r>
      <w:proofErr w:type="gramStart"/>
      <w:r w:rsidRPr="00517672">
        <w:rPr>
          <w:rFonts w:eastAsia="Times New Roman" w:cstheme="minorHAnsi"/>
          <w:sz w:val="24"/>
          <w:szCs w:val="24"/>
        </w:rPr>
        <w:t>Integer :=</w:t>
      </w:r>
      <w:proofErr w:type="gramEnd"/>
      <w:r w:rsidRPr="00517672">
        <w:rPr>
          <w:rFonts w:eastAsia="Times New Roman" w:cstheme="minorHAnsi"/>
          <w:sz w:val="24"/>
          <w:szCs w:val="24"/>
        </w:rPr>
        <w:t xml:space="preserve"> 0;</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public</w:t>
      </w:r>
      <w:proofErr w:type="gramEnd"/>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method</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onCreate</w:t>
      </w:r>
      <w:proofErr w:type="spellEnd"/>
      <w:r w:rsidRPr="00517672">
        <w:rPr>
          <w:rFonts w:eastAsia="Times New Roman" w:cstheme="minorHAnsi"/>
          <w:sz w:val="24"/>
          <w:szCs w:val="24"/>
        </w:rPr>
        <w:t>(</w:t>
      </w:r>
      <w:proofErr w:type="spellStart"/>
      <w:r w:rsidRPr="00517672">
        <w:rPr>
          <w:rFonts w:eastAsia="Times New Roman" w:cstheme="minorHAnsi"/>
          <w:sz w:val="24"/>
          <w:szCs w:val="24"/>
        </w:rPr>
        <w:t>savedInstanceState</w:t>
      </w:r>
      <w:proofErr w:type="spellEnd"/>
      <w:r w:rsidRPr="00517672">
        <w:rPr>
          <w:rFonts w:eastAsia="Times New Roman" w:cstheme="minorHAnsi"/>
          <w:sz w:val="24"/>
          <w:szCs w:val="24"/>
        </w:rPr>
        <w:t>: Bundle); override;</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method</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ButtonOnClick</w:t>
      </w:r>
      <w:proofErr w:type="spellEnd"/>
      <w:r w:rsidRPr="00517672">
        <w:rPr>
          <w:rFonts w:eastAsia="Times New Roman" w:cstheme="minorHAnsi"/>
          <w:sz w:val="24"/>
          <w:szCs w:val="24"/>
        </w:rPr>
        <w:t>(v: View);</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lastRenderedPageBreak/>
        <w:t xml:space="preserve">  </w:t>
      </w:r>
      <w:proofErr w:type="gramStart"/>
      <w:r w:rsidRPr="00517672">
        <w:rPr>
          <w:rFonts w:eastAsia="Times New Roman" w:cstheme="minorHAnsi"/>
          <w:sz w:val="24"/>
          <w:szCs w:val="24"/>
        </w:rPr>
        <w:t>end</w:t>
      </w:r>
      <w:proofErr w:type="gram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method</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MainActivity.onCreate</w:t>
      </w:r>
      <w:proofErr w:type="spellEnd"/>
      <w:r w:rsidRPr="00517672">
        <w:rPr>
          <w:rFonts w:eastAsia="Times New Roman" w:cstheme="minorHAnsi"/>
          <w:sz w:val="24"/>
          <w:szCs w:val="24"/>
        </w:rPr>
        <w:t>(</w:t>
      </w:r>
      <w:proofErr w:type="spellStart"/>
      <w:r w:rsidRPr="00517672">
        <w:rPr>
          <w:rFonts w:eastAsia="Times New Roman" w:cstheme="minorHAnsi"/>
          <w:sz w:val="24"/>
          <w:szCs w:val="24"/>
        </w:rPr>
        <w:t>savedInstanceState</w:t>
      </w:r>
      <w:proofErr w:type="spellEnd"/>
      <w:r w:rsidRPr="00517672">
        <w:rPr>
          <w:rFonts w:eastAsia="Times New Roman" w:cstheme="minorHAnsi"/>
          <w:sz w:val="24"/>
          <w:szCs w:val="24"/>
        </w:rPr>
        <w:t>: Bundle);</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begin</w:t>
      </w:r>
      <w:proofErr w:type="gramEnd"/>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inherited</w:t>
      </w:r>
      <w:proofErr w:type="gram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 Set our view from the "main" layout resource</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ContentView</w:t>
      </w:r>
      <w:proofErr w:type="spellEnd"/>
      <w:r w:rsidRPr="00517672">
        <w:rPr>
          <w:rFonts w:eastAsia="Times New Roman" w:cstheme="minorHAnsi"/>
          <w:sz w:val="24"/>
          <w:szCs w:val="24"/>
        </w:rPr>
        <w:t xml:space="preserve"> :=</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R.layout.main</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 Get our button from the layout resource,</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 and attach an event to it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var</w:t>
      </w:r>
      <w:proofErr w:type="spellEnd"/>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myButton</w:t>
      </w:r>
      <w:proofErr w:type="spellEnd"/>
      <w:r w:rsidRPr="00517672">
        <w:rPr>
          <w:rFonts w:eastAsia="Times New Roman" w:cstheme="minorHAnsi"/>
          <w:sz w:val="24"/>
          <w:szCs w:val="24"/>
        </w:rPr>
        <w:t>: Button := Button(</w:t>
      </w:r>
      <w:proofErr w:type="spellStart"/>
      <w:r w:rsidRPr="00517672">
        <w:rPr>
          <w:rFonts w:eastAsia="Times New Roman" w:cstheme="minorHAnsi"/>
          <w:sz w:val="24"/>
          <w:szCs w:val="24"/>
        </w:rPr>
        <w:t>findViewById</w:t>
      </w:r>
      <w:proofErr w:type="spellEnd"/>
      <w:r w:rsidRPr="00517672">
        <w:rPr>
          <w:rFonts w:eastAsia="Times New Roman" w:cstheme="minorHAnsi"/>
          <w:sz w:val="24"/>
          <w:szCs w:val="24"/>
        </w:rPr>
        <w:t>(</w:t>
      </w:r>
      <w:proofErr w:type="spellStart"/>
      <w:r w:rsidRPr="00517672">
        <w:rPr>
          <w:rFonts w:eastAsia="Times New Roman" w:cstheme="minorHAnsi"/>
          <w:sz w:val="24"/>
          <w:szCs w:val="24"/>
        </w:rPr>
        <w:t>R.id.MyButton</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myButton.OnClickListener</w:t>
      </w:r>
      <w:proofErr w:type="spellEnd"/>
      <w:r w:rsidRPr="00517672">
        <w:rPr>
          <w:rFonts w:eastAsia="Times New Roman" w:cstheme="minorHAnsi"/>
          <w:sz w:val="24"/>
          <w:szCs w:val="24"/>
        </w:rPr>
        <w:t xml:space="preserve"> :</w:t>
      </w:r>
      <w:proofErr w:type="gramEnd"/>
      <w:r w:rsidRPr="00517672">
        <w:rPr>
          <w:rFonts w:eastAsia="Times New Roman" w:cstheme="minorHAnsi"/>
          <w:sz w:val="24"/>
          <w:szCs w:val="24"/>
        </w:rPr>
        <w:t xml:space="preserve">= new interface </w:t>
      </w:r>
      <w:proofErr w:type="spellStart"/>
      <w:r w:rsidRPr="00517672">
        <w:rPr>
          <w:rFonts w:eastAsia="Times New Roman" w:cstheme="minorHAnsi"/>
          <w:sz w:val="24"/>
          <w:szCs w:val="24"/>
        </w:rPr>
        <w:t>View.OnClickListener</w:t>
      </w:r>
      <w:proofErr w:type="spellEnd"/>
      <w:r w:rsidRPr="00517672">
        <w:rPr>
          <w:rFonts w:eastAsia="Times New Roman" w:cstheme="minorHAnsi"/>
          <w:sz w:val="24"/>
          <w:szCs w:val="24"/>
        </w:rPr>
        <w:t>(</w:t>
      </w:r>
      <w:proofErr w:type="spellStart"/>
      <w:r w:rsidRPr="00517672">
        <w:rPr>
          <w:rFonts w:eastAsia="Times New Roman" w:cstheme="minorHAnsi"/>
          <w:sz w:val="24"/>
          <w:szCs w:val="24"/>
        </w:rPr>
        <w:t>onClick</w:t>
      </w:r>
      <w:proofErr w:type="spellEnd"/>
      <w:r w:rsidRPr="00517672">
        <w:rPr>
          <w:rFonts w:eastAsia="Times New Roman" w:cstheme="minorHAnsi"/>
          <w:sz w:val="24"/>
          <w:szCs w:val="24"/>
        </w:rPr>
        <w:t xml:space="preserve"> := @</w:t>
      </w:r>
      <w:proofErr w:type="spellStart"/>
      <w:r w:rsidRPr="00517672">
        <w:rPr>
          <w:rFonts w:eastAsia="Times New Roman" w:cstheme="minorHAnsi"/>
          <w:sz w:val="24"/>
          <w:szCs w:val="24"/>
        </w:rPr>
        <w:t>ButtonOnClick</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end</w:t>
      </w:r>
      <w:proofErr w:type="gram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method</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MainActivity.ButtonOnClick</w:t>
      </w:r>
      <w:proofErr w:type="spellEnd"/>
      <w:r w:rsidRPr="00517672">
        <w:rPr>
          <w:rFonts w:eastAsia="Times New Roman" w:cstheme="minorHAnsi"/>
          <w:sz w:val="24"/>
          <w:szCs w:val="24"/>
        </w:rPr>
        <w:t>(v: View);</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begin</w:t>
      </w:r>
      <w:proofErr w:type="gramEnd"/>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inc</w:t>
      </w:r>
      <w:proofErr w:type="spellEnd"/>
      <w:r w:rsidRPr="00517672">
        <w:rPr>
          <w:rFonts w:eastAsia="Times New Roman" w:cstheme="minorHAnsi"/>
          <w:sz w:val="24"/>
          <w:szCs w:val="24"/>
        </w:rPr>
        <w:t>(</w:t>
      </w:r>
      <w:proofErr w:type="gramEnd"/>
      <w:r w:rsidRPr="00517672">
        <w:rPr>
          <w:rFonts w:eastAsia="Times New Roman" w:cstheme="minorHAnsi"/>
          <w:sz w:val="24"/>
          <w:szCs w:val="24"/>
        </w:rPr>
        <w:t>Count);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v</w:t>
      </w:r>
      <w:proofErr w:type="gramEnd"/>
      <w:r w:rsidRPr="00517672">
        <w:rPr>
          <w:rFonts w:eastAsia="Times New Roman" w:cstheme="minorHAnsi"/>
          <w:sz w:val="24"/>
          <w:szCs w:val="24"/>
        </w:rPr>
        <w:t xml:space="preserve"> as Button).Text := </w:t>
      </w:r>
      <w:proofErr w:type="spellStart"/>
      <w:r w:rsidRPr="00517672">
        <w:rPr>
          <w:rFonts w:eastAsia="Times New Roman" w:cstheme="minorHAnsi"/>
          <w:sz w:val="24"/>
          <w:szCs w:val="24"/>
        </w:rPr>
        <w:t>WideString.format</w:t>
      </w:r>
      <w:proofErr w:type="spellEnd"/>
      <w:r w:rsidRPr="00517672">
        <w:rPr>
          <w:rFonts w:eastAsia="Times New Roman" w:cstheme="minorHAnsi"/>
          <w:sz w:val="24"/>
          <w:szCs w:val="24"/>
        </w:rPr>
        <w:t>(String[R.string.my_button_text_2], Count);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end</w:t>
      </w:r>
      <w:proofErr w:type="gramEnd"/>
      <w:r w:rsidRPr="00517672">
        <w:rPr>
          <w:rFonts w:eastAsia="Times New Roman" w:cstheme="minorHAnsi"/>
          <w:sz w:val="24"/>
          <w:szCs w:val="24"/>
        </w:rPr>
        <w:t>;</w:t>
      </w:r>
    </w:p>
    <w:p w:rsidR="00517672" w:rsidRPr="00517672" w:rsidRDefault="00FA1978" w:rsidP="00517672">
      <w:pPr>
        <w:spacing w:before="100" w:beforeAutospacing="1" w:after="100" w:afterAutospacing="1" w:line="240" w:lineRule="auto"/>
        <w:jc w:val="both"/>
        <w:rPr>
          <w:rFonts w:eastAsia="Times New Roman" w:cstheme="minorHAnsi"/>
          <w:sz w:val="24"/>
          <w:szCs w:val="24"/>
        </w:rPr>
      </w:pPr>
      <w:hyperlink r:id="rId22" w:anchor="onCreate" w:history="1">
        <w:proofErr w:type="spellStart"/>
        <w:proofErr w:type="gramStart"/>
        <w:r w:rsidR="00517672" w:rsidRPr="00517672">
          <w:rPr>
            <w:rFonts w:eastAsia="Times New Roman" w:cstheme="minorHAnsi"/>
            <w:color w:val="0000FF"/>
            <w:sz w:val="24"/>
            <w:szCs w:val="24"/>
            <w:u w:val="single"/>
          </w:rPr>
          <w:t>onCreate</w:t>
        </w:r>
        <w:proofErr w:type="spellEnd"/>
        <w:proofErr w:type="gramEnd"/>
      </w:hyperlink>
      <w:r w:rsidR="00517672" w:rsidRPr="00517672">
        <w:rPr>
          <w:rFonts w:eastAsia="Times New Roman" w:cstheme="minorHAnsi"/>
          <w:sz w:val="24"/>
          <w:szCs w:val="24"/>
        </w:rPr>
        <w:t xml:space="preserve"> is the method called when the activity is first created and where your activity </w:t>
      </w:r>
      <w:proofErr w:type="spellStart"/>
      <w:r w:rsidR="00517672" w:rsidRPr="00517672">
        <w:rPr>
          <w:rFonts w:eastAsia="Times New Roman" w:cstheme="minorHAnsi"/>
          <w:sz w:val="24"/>
          <w:szCs w:val="24"/>
        </w:rPr>
        <w:t>initialisation</w:t>
      </w:r>
      <w:proofErr w:type="spellEnd"/>
      <w:r w:rsidR="00517672" w:rsidRPr="00517672">
        <w:rPr>
          <w:rFonts w:eastAsia="Times New Roman" w:cstheme="minorHAnsi"/>
          <w:sz w:val="24"/>
          <w:szCs w:val="24"/>
        </w:rPr>
        <w:t xml:space="preserve"> goes. After calling through to the inherited method, you can see that a layout resource ID is assigned to the </w:t>
      </w:r>
      <w:proofErr w:type="spellStart"/>
      <w:r w:rsidR="00517672" w:rsidRPr="00517672">
        <w:rPr>
          <w:rFonts w:eastAsia="Times New Roman" w:cstheme="minorHAnsi"/>
          <w:sz w:val="24"/>
          <w:szCs w:val="24"/>
        </w:rPr>
        <w:t>ContentView</w:t>
      </w:r>
      <w:proofErr w:type="spellEnd"/>
      <w:r w:rsidR="00517672" w:rsidRPr="00517672">
        <w:rPr>
          <w:rFonts w:eastAsia="Times New Roman" w:cstheme="minorHAnsi"/>
          <w:sz w:val="24"/>
          <w:szCs w:val="24"/>
        </w:rPr>
        <w:t xml:space="preserve"> property, although given the note above, it should be clear that really we are </w:t>
      </w:r>
      <w:proofErr w:type="spellStart"/>
      <w:r w:rsidR="00517672" w:rsidRPr="00517672">
        <w:rPr>
          <w:rFonts w:eastAsia="Times New Roman" w:cstheme="minorHAnsi"/>
          <w:sz w:val="24"/>
          <w:szCs w:val="24"/>
        </w:rPr>
        <w:t>are</w:t>
      </w:r>
      <w:proofErr w:type="spellEnd"/>
      <w:r w:rsidR="00517672" w:rsidRPr="00517672">
        <w:rPr>
          <w:rFonts w:eastAsia="Times New Roman" w:cstheme="minorHAnsi"/>
          <w:sz w:val="24"/>
          <w:szCs w:val="24"/>
        </w:rPr>
        <w:t xml:space="preserve"> passing the resource ID to </w:t>
      </w:r>
      <w:hyperlink r:id="rId23" w:anchor="setContentView" w:history="1">
        <w:proofErr w:type="spellStart"/>
        <w:r w:rsidR="00517672" w:rsidRPr="00517672">
          <w:rPr>
            <w:rFonts w:eastAsia="Times New Roman" w:cstheme="minorHAnsi"/>
            <w:color w:val="0000FF"/>
            <w:sz w:val="24"/>
            <w:szCs w:val="24"/>
            <w:u w:val="single"/>
          </w:rPr>
          <w:t>setContentView</w:t>
        </w:r>
        <w:proofErr w:type="spellEnd"/>
        <w:r w:rsidR="00517672" w:rsidRPr="00517672">
          <w:rPr>
            <w:rFonts w:eastAsia="Times New Roman" w:cstheme="minorHAnsi"/>
            <w:color w:val="0000FF"/>
            <w:sz w:val="24"/>
            <w:szCs w:val="24"/>
            <w:u w:val="single"/>
          </w:rPr>
          <w:t>()</w:t>
        </w:r>
      </w:hyperlink>
      <w:r w:rsidR="00517672" w:rsidRPr="00517672">
        <w:rPr>
          <w:rFonts w:eastAsia="Times New Roman" w:cstheme="minorHAnsi"/>
          <w:sz w:val="24"/>
          <w:szCs w:val="24"/>
        </w:rPr>
        <w:t>. This sets up the layout file ''</w:t>
      </w:r>
      <w:proofErr w:type="spellStart"/>
      <w:r w:rsidR="00517672" w:rsidRPr="00517672">
        <w:rPr>
          <w:rFonts w:eastAsia="Times New Roman" w:cstheme="minorHAnsi"/>
          <w:sz w:val="24"/>
          <w:szCs w:val="24"/>
        </w:rPr>
        <w:t>res.layout</w:t>
      </w:r>
      <w:proofErr w:type="spellEnd"/>
      <w:r w:rsidR="00517672" w:rsidRPr="00517672">
        <w:rPr>
          <w:rFonts w:eastAsia="Times New Roman" w:cstheme="minorHAnsi"/>
          <w:sz w:val="24"/>
          <w:szCs w:val="24"/>
        </w:rPr>
        <w:t>-xml'' as the UI for this main activity.</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Next the code locates the button with the ID </w:t>
      </w:r>
      <w:proofErr w:type="spellStart"/>
      <w:r w:rsidRPr="00517672">
        <w:rPr>
          <w:rFonts w:eastAsia="Times New Roman" w:cstheme="minorHAnsi"/>
          <w:sz w:val="24"/>
          <w:szCs w:val="24"/>
        </w:rPr>
        <w:t>MyButton</w:t>
      </w:r>
      <w:proofErr w:type="spellEnd"/>
      <w:r w:rsidRPr="00517672">
        <w:rPr>
          <w:rFonts w:eastAsia="Times New Roman" w:cstheme="minorHAnsi"/>
          <w:sz w:val="24"/>
          <w:szCs w:val="24"/>
        </w:rPr>
        <w:t xml:space="preserve"> and stores a reference to it in a local variable.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final job of </w:t>
      </w:r>
      <w:proofErr w:type="spellStart"/>
      <w:proofErr w:type="gramStart"/>
      <w:r w:rsidRPr="00517672">
        <w:rPr>
          <w:rFonts w:eastAsia="Times New Roman" w:cstheme="minorHAnsi"/>
          <w:sz w:val="24"/>
          <w:szCs w:val="24"/>
        </w:rPr>
        <w:t>onCreate</w:t>
      </w:r>
      <w:proofErr w:type="spellEnd"/>
      <w:r w:rsidRPr="00517672">
        <w:rPr>
          <w:rFonts w:eastAsia="Times New Roman" w:cstheme="minorHAnsi"/>
          <w:sz w:val="24"/>
          <w:szCs w:val="24"/>
        </w:rPr>
        <w:t>(</w:t>
      </w:r>
      <w:proofErr w:type="gramEnd"/>
      <w:r w:rsidRPr="00517672">
        <w:rPr>
          <w:rFonts w:eastAsia="Times New Roman" w:cstheme="minorHAnsi"/>
          <w:sz w:val="24"/>
          <w:szCs w:val="24"/>
        </w:rPr>
        <w:t xml:space="preserve">) is to set up the button’s click event handler, which is done by assigning an expression to the button’s </w:t>
      </w:r>
      <w:proofErr w:type="spellStart"/>
      <w:r w:rsidRPr="00517672">
        <w:rPr>
          <w:rFonts w:eastAsia="Times New Roman" w:cstheme="minorHAnsi"/>
          <w:sz w:val="24"/>
          <w:szCs w:val="24"/>
        </w:rPr>
        <w:t>OnClickListener</w:t>
      </w:r>
      <w:proofErr w:type="spellEnd"/>
      <w:r w:rsidRPr="00517672">
        <w:rPr>
          <w:rFonts w:eastAsia="Times New Roman" w:cstheme="minorHAnsi"/>
          <w:sz w:val="24"/>
          <w:szCs w:val="24"/>
        </w:rPr>
        <w:t xml:space="preserve"> property, or in truth passing it to the </w:t>
      </w:r>
      <w:hyperlink r:id="rId24" w:anchor="setOnClickListener" w:history="1">
        <w:proofErr w:type="spellStart"/>
        <w:r w:rsidRPr="00517672">
          <w:rPr>
            <w:rFonts w:eastAsia="Times New Roman" w:cstheme="minorHAnsi"/>
            <w:color w:val="0000FF"/>
            <w:sz w:val="24"/>
            <w:szCs w:val="24"/>
            <w:u w:val="single"/>
          </w:rPr>
          <w:t>setOnClickListener</w:t>
        </w:r>
        <w:proofErr w:type="spell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method. Because Java uses interfaces to define event signatures, we use </w:t>
      </w:r>
      <w:proofErr w:type="spellStart"/>
      <w:r w:rsidRPr="00517672">
        <w:rPr>
          <w:rFonts w:eastAsia="Times New Roman" w:cstheme="minorHAnsi"/>
          <w:sz w:val="24"/>
          <w:szCs w:val="24"/>
        </w:rPr>
        <w:t>Oxygene’s</w:t>
      </w:r>
      <w:proofErr w:type="spellEnd"/>
      <w:r w:rsidRPr="00517672">
        <w:rPr>
          <w:rFonts w:eastAsia="Times New Roman" w:cstheme="minorHAnsi"/>
          <w:sz w:val="24"/>
          <w:szCs w:val="24"/>
        </w:rPr>
        <w:t xml:space="preserve"> inline interface implementation to associate our </w:t>
      </w:r>
      <w:proofErr w:type="spellStart"/>
      <w:r w:rsidRPr="00517672">
        <w:rPr>
          <w:rFonts w:eastAsia="Times New Roman" w:cstheme="minorHAnsi"/>
          <w:sz w:val="24"/>
          <w:szCs w:val="24"/>
        </w:rPr>
        <w:t>ButtonOnClick</w:t>
      </w:r>
      <w:proofErr w:type="spellEnd"/>
      <w:r w:rsidRPr="00517672">
        <w:rPr>
          <w:rFonts w:eastAsia="Times New Roman" w:cstheme="minorHAnsi"/>
          <w:sz w:val="24"/>
          <w:szCs w:val="24"/>
        </w:rPr>
        <w:t xml:space="preserve"> method with the </w:t>
      </w:r>
      <w:hyperlink r:id="rId25" w:anchor="onClick" w:history="1">
        <w:proofErr w:type="spellStart"/>
        <w:r w:rsidRPr="00517672">
          <w:rPr>
            <w:rFonts w:eastAsia="Times New Roman" w:cstheme="minorHAnsi"/>
            <w:color w:val="0000FF"/>
            <w:sz w:val="24"/>
            <w:szCs w:val="24"/>
            <w:u w:val="single"/>
          </w:rPr>
          <w:t>onClick</w:t>
        </w:r>
        <w:proofErr w:type="spellEnd"/>
      </w:hyperlink>
      <w:r w:rsidRPr="00517672">
        <w:rPr>
          <w:rFonts w:eastAsia="Times New Roman" w:cstheme="minorHAnsi"/>
          <w:sz w:val="24"/>
          <w:szCs w:val="24"/>
        </w:rPr>
        <w:t xml:space="preserve"> method of the button’s </w:t>
      </w:r>
      <w:hyperlink r:id="rId26" w:history="1">
        <w:proofErr w:type="spellStart"/>
        <w:r w:rsidRPr="00517672">
          <w:rPr>
            <w:rFonts w:eastAsia="Times New Roman" w:cstheme="minorHAnsi"/>
            <w:color w:val="0000FF"/>
            <w:sz w:val="24"/>
            <w:szCs w:val="24"/>
            <w:u w:val="single"/>
          </w:rPr>
          <w:t>View.OnClickListener</w:t>
        </w:r>
        <w:proofErr w:type="spellEnd"/>
      </w:hyperlink>
      <w:r w:rsidRPr="00517672">
        <w:rPr>
          <w:rFonts w:eastAsia="Times New Roman" w:cstheme="minorHAnsi"/>
          <w:sz w:val="24"/>
          <w:szCs w:val="24"/>
        </w:rPr>
        <w:t xml:space="preserve"> event interface.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event handler method itself, </w:t>
      </w:r>
      <w:proofErr w:type="spellStart"/>
      <w:r w:rsidRPr="00517672">
        <w:rPr>
          <w:rFonts w:eastAsia="Times New Roman" w:cstheme="minorHAnsi"/>
          <w:sz w:val="24"/>
          <w:szCs w:val="24"/>
        </w:rPr>
        <w:t>ButtonOnClick</w:t>
      </w:r>
      <w:proofErr w:type="spellEnd"/>
      <w:r w:rsidRPr="00517672">
        <w:rPr>
          <w:rFonts w:eastAsia="Times New Roman" w:cstheme="minorHAnsi"/>
          <w:sz w:val="24"/>
          <w:szCs w:val="24"/>
        </w:rPr>
        <w:t xml:space="preserve">, increments the Count class instance variable and then uses the value to create a formatted string, which is then set as the button’s caption via its Text property (or </w:t>
      </w:r>
      <w:hyperlink r:id="rId27" w:anchor="setText" w:history="1">
        <w:proofErr w:type="spellStart"/>
        <w:r w:rsidRPr="00517672">
          <w:rPr>
            <w:rFonts w:eastAsia="Times New Roman" w:cstheme="minorHAnsi"/>
            <w:color w:val="0000FF"/>
            <w:sz w:val="24"/>
            <w:szCs w:val="24"/>
            <w:u w:val="single"/>
          </w:rPr>
          <w:t>setText</w:t>
        </w:r>
        <w:proofErr w:type="spell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method). The string formatting uses the value of the my_button_text_2 string resource (shown earlier), which uses Android </w:t>
      </w:r>
      <w:hyperlink r:id="rId28" w:history="1">
        <w:r w:rsidRPr="00517672">
          <w:rPr>
            <w:rFonts w:eastAsia="Times New Roman" w:cstheme="minorHAnsi"/>
            <w:color w:val="0000FF"/>
            <w:sz w:val="24"/>
            <w:szCs w:val="24"/>
            <w:u w:val="single"/>
          </w:rPr>
          <w:t>format string syntax</w:t>
        </w:r>
      </w:hyperlink>
      <w:r w:rsidRPr="00517672">
        <w:rPr>
          <w:rFonts w:eastAsia="Times New Roman" w:cstheme="minorHAnsi"/>
          <w:sz w:val="24"/>
          <w:szCs w:val="24"/>
        </w:rPr>
        <w:t xml:space="preserve">. The formatting method being called is really </w:t>
      </w:r>
      <w:hyperlink r:id="rId29" w:anchor="format" w:history="1">
        <w:proofErr w:type="spellStart"/>
        <w:proofErr w:type="gramStart"/>
        <w:r w:rsidRPr="00517672">
          <w:rPr>
            <w:rFonts w:eastAsia="Times New Roman" w:cstheme="minorHAnsi"/>
            <w:color w:val="0000FF"/>
            <w:sz w:val="24"/>
            <w:szCs w:val="24"/>
            <w:u w:val="single"/>
          </w:rPr>
          <w:t>String.format</w:t>
        </w:r>
        <w:proofErr w:type="spellEnd"/>
        <w:r w:rsidRPr="00517672">
          <w:rPr>
            <w:rFonts w:eastAsia="Times New Roman" w:cstheme="minorHAnsi"/>
            <w:color w:val="0000FF"/>
            <w:sz w:val="24"/>
            <w:szCs w:val="24"/>
            <w:u w:val="single"/>
          </w:rPr>
          <w:t>(</w:t>
        </w:r>
        <w:proofErr w:type="gram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It’s being called as </w:t>
      </w:r>
      <w:proofErr w:type="spellStart"/>
      <w:proofErr w:type="gramStart"/>
      <w:r w:rsidRPr="00517672">
        <w:rPr>
          <w:rFonts w:eastAsia="Times New Roman" w:cstheme="minorHAnsi"/>
          <w:sz w:val="24"/>
          <w:szCs w:val="24"/>
        </w:rPr>
        <w:t>WideString.format</w:t>
      </w:r>
      <w:proofErr w:type="spellEnd"/>
      <w:r w:rsidRPr="00517672">
        <w:rPr>
          <w:rFonts w:eastAsia="Times New Roman" w:cstheme="minorHAnsi"/>
          <w:sz w:val="24"/>
          <w:szCs w:val="24"/>
        </w:rPr>
        <w:t>(</w:t>
      </w:r>
      <w:proofErr w:type="gramEnd"/>
      <w:r w:rsidRPr="00517672">
        <w:rPr>
          <w:rFonts w:eastAsia="Times New Roman" w:cstheme="minorHAnsi"/>
          <w:sz w:val="24"/>
          <w:szCs w:val="24"/>
        </w:rPr>
        <w:t>) to avoid ambiguity with the String property (</w:t>
      </w:r>
      <w:proofErr w:type="spellStart"/>
      <w:r w:rsidRPr="00517672">
        <w:rPr>
          <w:rFonts w:eastAsia="Times New Roman" w:cstheme="minorHAnsi"/>
          <w:sz w:val="24"/>
          <w:szCs w:val="24"/>
        </w:rPr>
        <w:fldChar w:fldCharType="begin"/>
      </w:r>
      <w:r w:rsidRPr="00517672">
        <w:rPr>
          <w:rFonts w:eastAsia="Times New Roman" w:cstheme="minorHAnsi"/>
          <w:sz w:val="24"/>
          <w:szCs w:val="24"/>
        </w:rPr>
        <w:instrText xml:space="preserve"> HYPERLINK "http://developer.android.com/reference/android/content/Context.html" \l "getString" </w:instrText>
      </w:r>
      <w:r w:rsidRPr="00517672">
        <w:rPr>
          <w:rFonts w:eastAsia="Times New Roman" w:cstheme="minorHAnsi"/>
          <w:sz w:val="24"/>
          <w:szCs w:val="24"/>
        </w:rPr>
        <w:fldChar w:fldCharType="separate"/>
      </w:r>
      <w:r w:rsidRPr="00517672">
        <w:rPr>
          <w:rFonts w:eastAsia="Times New Roman" w:cstheme="minorHAnsi"/>
          <w:color w:val="0000FF"/>
          <w:sz w:val="24"/>
          <w:szCs w:val="24"/>
          <w:u w:val="single"/>
        </w:rPr>
        <w:t>getString</w:t>
      </w:r>
      <w:proofErr w:type="spellEnd"/>
      <w:r w:rsidRPr="00517672">
        <w:rPr>
          <w:rFonts w:eastAsia="Times New Roman" w:cstheme="minorHAnsi"/>
          <w:color w:val="0000FF"/>
          <w:sz w:val="24"/>
          <w:szCs w:val="24"/>
          <w:u w:val="single"/>
        </w:rPr>
        <w:t>()</w:t>
      </w:r>
      <w:r w:rsidRPr="00517672">
        <w:rPr>
          <w:rFonts w:eastAsia="Times New Roman" w:cstheme="minorHAnsi"/>
          <w:sz w:val="24"/>
          <w:szCs w:val="24"/>
        </w:rPr>
        <w:fldChar w:fldCharType="end"/>
      </w:r>
      <w:r w:rsidRPr="00517672">
        <w:rPr>
          <w:rFonts w:eastAsia="Times New Roman" w:cstheme="minorHAnsi"/>
          <w:sz w:val="24"/>
          <w:szCs w:val="24"/>
        </w:rPr>
        <w:t xml:space="preserve"> method) of the </w:t>
      </w:r>
      <w:r w:rsidRPr="00517672">
        <w:rPr>
          <w:rFonts w:eastAsia="Times New Roman" w:cstheme="minorHAnsi"/>
          <w:sz w:val="24"/>
          <w:szCs w:val="24"/>
        </w:rPr>
        <w:lastRenderedPageBreak/>
        <w:t xml:space="preserve">Activity class we looked at just above. </w:t>
      </w:r>
      <w:proofErr w:type="spellStart"/>
      <w:r w:rsidRPr="00517672">
        <w:rPr>
          <w:rFonts w:eastAsia="Times New Roman" w:cstheme="minorHAnsi"/>
          <w:sz w:val="24"/>
          <w:szCs w:val="24"/>
        </w:rPr>
        <w:t>WideString</w:t>
      </w:r>
      <w:proofErr w:type="spellEnd"/>
      <w:r w:rsidRPr="00517672">
        <w:rPr>
          <w:rFonts w:eastAsia="Times New Roman" w:cstheme="minorHAnsi"/>
          <w:sz w:val="24"/>
          <w:szCs w:val="24"/>
        </w:rPr>
        <w:t xml:space="preserve"> is provided by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as a synonym for the </w:t>
      </w:r>
      <w:hyperlink r:id="rId30" w:history="1">
        <w:r w:rsidRPr="00517672">
          <w:rPr>
            <w:rFonts w:eastAsia="Times New Roman" w:cstheme="minorHAnsi"/>
            <w:color w:val="0000FF"/>
            <w:sz w:val="24"/>
            <w:szCs w:val="24"/>
            <w:u w:val="single"/>
          </w:rPr>
          <w:t>String</w:t>
        </w:r>
      </w:hyperlink>
      <w:r w:rsidRPr="00517672">
        <w:rPr>
          <w:rFonts w:eastAsia="Times New Roman" w:cstheme="minorHAnsi"/>
          <w:sz w:val="24"/>
          <w:szCs w:val="24"/>
        </w:rPr>
        <w:t xml:space="preserve"> type.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One really important value in the ''</w:t>
      </w:r>
      <w:proofErr w:type="spellStart"/>
      <w:r w:rsidRPr="00517672">
        <w:rPr>
          <w:rFonts w:eastAsia="Times New Roman" w:cstheme="minorHAnsi"/>
          <w:sz w:val="24"/>
          <w:szCs w:val="24"/>
        </w:rPr>
        <w:t>strings.android</w:t>
      </w:r>
      <w:proofErr w:type="spellEnd"/>
      <w:r w:rsidRPr="00517672">
        <w:rPr>
          <w:rFonts w:eastAsia="Times New Roman" w:cstheme="minorHAnsi"/>
          <w:sz w:val="24"/>
          <w:szCs w:val="24"/>
        </w:rPr>
        <w:t xml:space="preserve">-xml'' file is the </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 xml:space="preserve"> string. This is used twice by the application:</w:t>
      </w:r>
    </w:p>
    <w:p w:rsidR="00517672" w:rsidRPr="00517672" w:rsidRDefault="00517672" w:rsidP="00517672">
      <w:pPr>
        <w:numPr>
          <w:ilvl w:val="0"/>
          <w:numId w:val="1"/>
        </w:num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the activity’s title bar has this string written on it and</w:t>
      </w:r>
    </w:p>
    <w:p w:rsidR="00517672" w:rsidRPr="00517672" w:rsidRDefault="00517672" w:rsidP="00517672">
      <w:pPr>
        <w:numPr>
          <w:ilvl w:val="0"/>
          <w:numId w:val="1"/>
        </w:numPr>
        <w:spacing w:before="100" w:beforeAutospacing="1" w:after="100" w:afterAutospacing="1" w:line="240" w:lineRule="auto"/>
        <w:jc w:val="both"/>
        <w:rPr>
          <w:rFonts w:eastAsia="Times New Roman" w:cstheme="minorHAnsi"/>
          <w:sz w:val="24"/>
          <w:szCs w:val="24"/>
        </w:rPr>
      </w:pPr>
      <w:proofErr w:type="gramStart"/>
      <w:r w:rsidRPr="00517672">
        <w:rPr>
          <w:rFonts w:eastAsia="Times New Roman" w:cstheme="minorHAnsi"/>
          <w:sz w:val="24"/>
          <w:szCs w:val="24"/>
        </w:rPr>
        <w:t>the</w:t>
      </w:r>
      <w:proofErr w:type="gramEnd"/>
      <w:r w:rsidRPr="00517672">
        <w:rPr>
          <w:rFonts w:eastAsia="Times New Roman" w:cstheme="minorHAnsi"/>
          <w:sz w:val="24"/>
          <w:szCs w:val="24"/>
        </w:rPr>
        <w:t xml:space="preserve"> list of installed apps on the device uses this string to identify the app.</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Be sure to update </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 xml:space="preserve"> to make it meaningful.</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You can find the references to </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 xml:space="preserve"> that affect the title bar and the installed app list in the [http://developer.android.com/guide/topics/manifest/manifest-intro.html Android manifest file], ''</w:t>
      </w:r>
      <w:proofErr w:type="spellStart"/>
      <w:r w:rsidRPr="00517672">
        <w:rPr>
          <w:rFonts w:eastAsia="Times New Roman" w:cstheme="minorHAnsi"/>
          <w:sz w:val="24"/>
          <w:szCs w:val="24"/>
        </w:rPr>
        <w:t>AndroidManifest.android</w:t>
      </w:r>
      <w:proofErr w:type="spellEnd"/>
      <w:r w:rsidRPr="00517672">
        <w:rPr>
          <w:rFonts w:eastAsia="Times New Roman" w:cstheme="minorHAnsi"/>
          <w:sz w:val="24"/>
          <w:szCs w:val="24"/>
        </w:rPr>
        <w:t>-xml'' in the ''Properties'' folder. Every Android application has a manifest file to let Android know the identity of the application package, the components in the application, any permissions required in order to operate and some other system details.</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gramStart"/>
      <w:r w:rsidRPr="00517672">
        <w:rPr>
          <w:rFonts w:eastAsia="Times New Roman" w:cstheme="minorHAnsi"/>
          <w:sz w:val="24"/>
          <w:szCs w:val="24"/>
        </w:rPr>
        <w:t>&lt;?xml</w:t>
      </w:r>
      <w:proofErr w:type="gramEnd"/>
      <w:r w:rsidRPr="00517672">
        <w:rPr>
          <w:rFonts w:eastAsia="Times New Roman" w:cstheme="minorHAnsi"/>
          <w:sz w:val="24"/>
          <w:szCs w:val="24"/>
        </w:rPr>
        <w:t xml:space="preserve"> version="1.0" encoding="utf-8"?&gt;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&lt;manifest </w:t>
      </w:r>
      <w:proofErr w:type="spellStart"/>
      <w:r w:rsidRPr="00517672">
        <w:rPr>
          <w:rFonts w:eastAsia="Times New Roman" w:cstheme="minorHAnsi"/>
          <w:sz w:val="24"/>
          <w:szCs w:val="24"/>
        </w:rPr>
        <w:t>xmlns:android</w:t>
      </w:r>
      <w:proofErr w:type="spellEnd"/>
      <w:r w:rsidRPr="00517672">
        <w:rPr>
          <w:rFonts w:eastAsia="Times New Roman" w:cstheme="minorHAnsi"/>
          <w:sz w:val="24"/>
          <w:szCs w:val="24"/>
        </w:rPr>
        <w:t>="http://schemas.android.com/</w:t>
      </w:r>
      <w:proofErr w:type="spellStart"/>
      <w:r w:rsidRPr="00517672">
        <w:rPr>
          <w:rFonts w:eastAsia="Times New Roman" w:cstheme="minorHAnsi"/>
          <w:sz w:val="24"/>
          <w:szCs w:val="24"/>
        </w:rPr>
        <w:t>apk</w:t>
      </w:r>
      <w:proofErr w:type="spellEnd"/>
      <w:r w:rsidRPr="00517672">
        <w:rPr>
          <w:rFonts w:eastAsia="Times New Roman" w:cstheme="minorHAnsi"/>
          <w:sz w:val="24"/>
          <w:szCs w:val="24"/>
        </w:rPr>
        <w:t>/res/android"</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gramStart"/>
      <w:r w:rsidRPr="00517672">
        <w:rPr>
          <w:rFonts w:eastAsia="Times New Roman" w:cstheme="minorHAnsi"/>
          <w:sz w:val="24"/>
          <w:szCs w:val="24"/>
        </w:rPr>
        <w:t>package</w:t>
      </w:r>
      <w:proofErr w:type="gramEnd"/>
      <w:r w:rsidRPr="00517672">
        <w:rPr>
          <w:rFonts w:eastAsia="Times New Roman" w:cstheme="minorHAnsi"/>
          <w:sz w:val="24"/>
          <w:szCs w:val="24"/>
        </w:rPr>
        <w:t>="org.me.androidapplication1"&gt;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&lt;application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:persistent</w:t>
      </w:r>
      <w:proofErr w:type="spellEnd"/>
      <w:proofErr w:type="gramEnd"/>
      <w:r w:rsidRPr="00517672">
        <w:rPr>
          <w:rFonts w:eastAsia="Times New Roman" w:cstheme="minorHAnsi"/>
          <w:sz w:val="24"/>
          <w:szCs w:val="24"/>
        </w:rPr>
        <w:t>="true"</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r w:rsidRPr="00517672">
        <w:rPr>
          <w:rFonts w:eastAsia="Times New Roman" w:cstheme="minorHAnsi"/>
          <w:sz w:val="24"/>
          <w:szCs w:val="24"/>
        </w:rPr>
        <w:t>android:label</w:t>
      </w:r>
      <w:proofErr w:type="spellEnd"/>
      <w:r w:rsidRPr="00517672">
        <w:rPr>
          <w:rFonts w:eastAsia="Times New Roman" w:cstheme="minorHAnsi"/>
          <w:sz w:val="24"/>
          <w:szCs w:val="24"/>
        </w:rPr>
        <w:t>="@string/</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r w:rsidRPr="00517672">
        <w:rPr>
          <w:rFonts w:eastAsia="Times New Roman" w:cstheme="minorHAnsi"/>
          <w:sz w:val="24"/>
          <w:szCs w:val="24"/>
        </w:rPr>
        <w:t>android:icon</w:t>
      </w:r>
      <w:proofErr w:type="spellEnd"/>
      <w:r w:rsidRPr="00517672">
        <w:rPr>
          <w:rFonts w:eastAsia="Times New Roman" w:cstheme="minorHAnsi"/>
          <w:sz w:val="24"/>
          <w:szCs w:val="24"/>
        </w:rPr>
        <w:t>="@</w:t>
      </w:r>
      <w:proofErr w:type="spellStart"/>
      <w:r w:rsidRPr="00517672">
        <w:rPr>
          <w:rFonts w:eastAsia="Times New Roman" w:cstheme="minorHAnsi"/>
          <w:sz w:val="24"/>
          <w:szCs w:val="24"/>
        </w:rPr>
        <w:t>drawable</w:t>
      </w:r>
      <w:proofErr w:type="spellEnd"/>
      <w:r w:rsidRPr="00517672">
        <w:rPr>
          <w:rFonts w:eastAsia="Times New Roman" w:cstheme="minorHAnsi"/>
          <w:sz w:val="24"/>
          <w:szCs w:val="24"/>
        </w:rPr>
        <w:t>/icon"</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w:t>
      </w:r>
      <w:proofErr w:type="spellStart"/>
      <w:proofErr w:type="gramStart"/>
      <w:r w:rsidRPr="00517672">
        <w:rPr>
          <w:rFonts w:eastAsia="Times New Roman" w:cstheme="minorHAnsi"/>
          <w:sz w:val="24"/>
          <w:szCs w:val="24"/>
        </w:rPr>
        <w:t>android:</w:t>
      </w:r>
      <w:proofErr w:type="gramEnd"/>
      <w:r w:rsidRPr="00517672">
        <w:rPr>
          <w:rFonts w:eastAsia="Times New Roman" w:cstheme="minorHAnsi"/>
          <w:sz w:val="24"/>
          <w:szCs w:val="24"/>
        </w:rPr>
        <w:t>debuggable</w:t>
      </w:r>
      <w:proofErr w:type="spellEnd"/>
      <w:r w:rsidRPr="00517672">
        <w:rPr>
          <w:rFonts w:eastAsia="Times New Roman" w:cstheme="minorHAnsi"/>
          <w:sz w:val="24"/>
          <w:szCs w:val="24"/>
        </w:rPr>
        <w:t>="true"&gt;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&lt;activity </w:t>
      </w:r>
      <w:proofErr w:type="spellStart"/>
      <w:r w:rsidRPr="00517672">
        <w:rPr>
          <w:rFonts w:eastAsia="Times New Roman" w:cstheme="minorHAnsi"/>
          <w:sz w:val="24"/>
          <w:szCs w:val="24"/>
        </w:rPr>
        <w:t>android:label</w:t>
      </w:r>
      <w:proofErr w:type="spellEnd"/>
      <w:r w:rsidRPr="00517672">
        <w:rPr>
          <w:rFonts w:eastAsia="Times New Roman" w:cstheme="minorHAnsi"/>
          <w:sz w:val="24"/>
          <w:szCs w:val="24"/>
        </w:rPr>
        <w:t>="@string/</w:t>
      </w:r>
      <w:proofErr w:type="spellStart"/>
      <w:r w:rsidRPr="00517672">
        <w:rPr>
          <w:rFonts w:eastAsia="Times New Roman" w:cstheme="minorHAnsi"/>
          <w:sz w:val="24"/>
          <w:szCs w:val="24"/>
        </w:rPr>
        <w:t>app_name</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:name</w:t>
      </w:r>
      <w:proofErr w:type="spellEnd"/>
      <w:proofErr w:type="gramEnd"/>
      <w:r w:rsidRPr="00517672">
        <w:rPr>
          <w:rFonts w:eastAsia="Times New Roman" w:cstheme="minorHAnsi"/>
          <w:sz w:val="24"/>
          <w:szCs w:val="24"/>
        </w:rPr>
        <w:t>="org.me.androidapplication1.MainActivity"&gt;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w:t>
      </w:r>
      <w:proofErr w:type="gramStart"/>
      <w:r w:rsidRPr="00517672">
        <w:rPr>
          <w:rFonts w:eastAsia="Times New Roman" w:cstheme="minorHAnsi"/>
          <w:sz w:val="24"/>
          <w:szCs w:val="24"/>
        </w:rPr>
        <w:t>intent-filter</w:t>
      </w:r>
      <w:proofErr w:type="gramEnd"/>
      <w:r w:rsidRPr="00517672">
        <w:rPr>
          <w:rFonts w:eastAsia="Times New Roman" w:cstheme="minorHAnsi"/>
          <w:sz w:val="24"/>
          <w:szCs w:val="24"/>
        </w:rPr>
        <w:t>&gt;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&lt;action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:name</w:t>
      </w:r>
      <w:proofErr w:type="spellEnd"/>
      <w:proofErr w:type="gramEnd"/>
      <w:r w:rsidRPr="00517672">
        <w:rPr>
          <w:rFonts w:eastAsia="Times New Roman" w:cstheme="minorHAnsi"/>
          <w:sz w:val="24"/>
          <w:szCs w:val="24"/>
        </w:rPr>
        <w:t>="</w:t>
      </w:r>
      <w:proofErr w:type="spellStart"/>
      <w:r w:rsidRPr="00517672">
        <w:rPr>
          <w:rFonts w:eastAsia="Times New Roman" w:cstheme="minorHAnsi"/>
          <w:sz w:val="24"/>
          <w:szCs w:val="24"/>
        </w:rPr>
        <w:t>android.intent.action.MAIN</w:t>
      </w:r>
      <w:proofErr w:type="spellEnd"/>
      <w:r w:rsidRPr="00517672">
        <w:rPr>
          <w:rFonts w:eastAsia="Times New Roman" w:cstheme="minorHAnsi"/>
          <w:sz w:val="24"/>
          <w:szCs w:val="24"/>
        </w:rPr>
        <w:t>" /&gt;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&lt;category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:name</w:t>
      </w:r>
      <w:proofErr w:type="spellEnd"/>
      <w:proofErr w:type="gramEnd"/>
      <w:r w:rsidRPr="00517672">
        <w:rPr>
          <w:rFonts w:eastAsia="Times New Roman" w:cstheme="minorHAnsi"/>
          <w:sz w:val="24"/>
          <w:szCs w:val="24"/>
        </w:rPr>
        <w:t>="</w:t>
      </w:r>
      <w:proofErr w:type="spellStart"/>
      <w:r w:rsidRPr="00517672">
        <w:rPr>
          <w:rFonts w:eastAsia="Times New Roman" w:cstheme="minorHAnsi"/>
          <w:sz w:val="24"/>
          <w:szCs w:val="24"/>
        </w:rPr>
        <w:t>android.intent.category.LAUNCHER</w:t>
      </w:r>
      <w:proofErr w:type="spellEnd"/>
      <w:r w:rsidRPr="00517672">
        <w:rPr>
          <w:rFonts w:eastAsia="Times New Roman" w:cstheme="minorHAnsi"/>
          <w:sz w:val="24"/>
          <w:szCs w:val="24"/>
        </w:rPr>
        <w:t>" /&gt;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&lt;/intent-filter&gt;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&lt;/activity&gt;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&lt;/application&gt;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 xml:space="preserve">  &lt;uses-</w:t>
      </w:r>
      <w:proofErr w:type="spellStart"/>
      <w:r w:rsidRPr="00517672">
        <w:rPr>
          <w:rFonts w:eastAsia="Times New Roman" w:cstheme="minorHAnsi"/>
          <w:sz w:val="24"/>
          <w:szCs w:val="24"/>
        </w:rPr>
        <w:t>sdk</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android</w:t>
      </w:r>
      <w:proofErr w:type="gramStart"/>
      <w:r w:rsidRPr="00517672">
        <w:rPr>
          <w:rFonts w:eastAsia="Times New Roman" w:cstheme="minorHAnsi"/>
          <w:sz w:val="24"/>
          <w:szCs w:val="24"/>
        </w:rPr>
        <w:t>:minSdkVersion</w:t>
      </w:r>
      <w:proofErr w:type="spellEnd"/>
      <w:proofErr w:type="gramEnd"/>
      <w:r w:rsidRPr="00517672">
        <w:rPr>
          <w:rFonts w:eastAsia="Times New Roman" w:cstheme="minorHAnsi"/>
          <w:sz w:val="24"/>
          <w:szCs w:val="24"/>
        </w:rPr>
        <w:t>="4" /&gt;</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517672">
        <w:rPr>
          <w:rFonts w:eastAsia="Times New Roman" w:cstheme="minorHAnsi"/>
          <w:sz w:val="24"/>
          <w:szCs w:val="24"/>
        </w:rPr>
        <w:t>&lt;/manifest&gt;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In this sample application’s manifest you can see the application is given a text label and an icon, and the single activity is identified by its class name and also given a label. The convoluted looking intent filter declaration inside this activity is simply the standard code necessary to tell Android this activity is the main activity of the app.</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When you need to add more strings to your project, simply edit the ''</w:t>
      </w:r>
      <w:proofErr w:type="spellStart"/>
      <w:r w:rsidRPr="00517672">
        <w:rPr>
          <w:rFonts w:eastAsia="Times New Roman" w:cstheme="minorHAnsi"/>
          <w:sz w:val="24"/>
          <w:szCs w:val="24"/>
        </w:rPr>
        <w:t>strings.android</w:t>
      </w:r>
      <w:proofErr w:type="spellEnd"/>
      <w:r w:rsidRPr="00517672">
        <w:rPr>
          <w:rFonts w:eastAsia="Times New Roman" w:cstheme="minorHAnsi"/>
          <w:sz w:val="24"/>
          <w:szCs w:val="24"/>
        </w:rPr>
        <w:t>-xml'' file.</w:t>
      </w:r>
    </w:p>
    <w:p w:rsid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lastRenderedPageBreak/>
        <w:t xml:space="preserve">'''Note''': The various Android resource files that reside within the ''res'' folder hierarchy are all XML files. They would all be perfectly valid and usable if given the standard .xml extension. The reason for the .layout-xml and .android-xml extensions is to enable the appropriate IntelliSense (or Code Completion) </w:t>
      </w:r>
      <w:proofErr w:type="spellStart"/>
      <w:r w:rsidRPr="00517672">
        <w:rPr>
          <w:rFonts w:eastAsia="Times New Roman" w:cstheme="minorHAnsi"/>
          <w:sz w:val="24"/>
          <w:szCs w:val="24"/>
        </w:rPr>
        <w:t>behaviour</w:t>
      </w:r>
      <w:proofErr w:type="spellEnd"/>
      <w:r w:rsidRPr="00517672">
        <w:rPr>
          <w:rFonts w:eastAsia="Times New Roman" w:cstheme="minorHAnsi"/>
          <w:sz w:val="24"/>
          <w:szCs w:val="24"/>
        </w:rPr>
        <w:t xml:space="preserve"> when working in these files.</w:t>
      </w:r>
    </w:p>
    <w:p w:rsidR="00FA1978" w:rsidRDefault="00FA1978" w:rsidP="00517672">
      <w:pPr>
        <w:spacing w:before="100" w:beforeAutospacing="1" w:after="100" w:afterAutospacing="1" w:line="240" w:lineRule="auto"/>
        <w:jc w:val="both"/>
        <w:rPr>
          <w:rFonts w:eastAsia="Times New Roman" w:cstheme="minorHAnsi"/>
          <w:sz w:val="24"/>
          <w:szCs w:val="24"/>
        </w:rPr>
      </w:pPr>
    </w:p>
    <w:p w:rsidR="00FA1978" w:rsidRPr="00FA1978" w:rsidRDefault="00FA1978" w:rsidP="00FA19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A1978">
        <w:rPr>
          <w:rFonts w:ascii="Times New Roman" w:eastAsia="Times New Roman" w:hAnsi="Times New Roman" w:cs="Times New Roman"/>
          <w:b/>
          <w:bCs/>
          <w:kern w:val="36"/>
          <w:sz w:val="48"/>
          <w:szCs w:val="48"/>
        </w:rPr>
        <w:t>Android Architecture</w:t>
      </w:r>
    </w:p>
    <w:p w:rsidR="00FA1978" w:rsidRPr="00FA1978" w:rsidRDefault="00FA1978" w:rsidP="00FA1978">
      <w:pPr>
        <w:spacing w:before="100" w:beforeAutospacing="1" w:after="100" w:afterAutospacing="1" w:line="240" w:lineRule="auto"/>
        <w:rPr>
          <w:rFonts w:ascii="Times New Roman" w:eastAsia="Times New Roman" w:hAnsi="Times New Roman" w:cs="Times New Roman"/>
          <w:sz w:val="24"/>
          <w:szCs w:val="24"/>
        </w:rPr>
      </w:pPr>
      <w:proofErr w:type="gramStart"/>
      <w:r w:rsidRPr="00FA1978">
        <w:rPr>
          <w:rFonts w:ascii="Times New Roman" w:eastAsia="Times New Roman" w:hAnsi="Times New Roman" w:cs="Times New Roman"/>
          <w:b/>
          <w:bCs/>
          <w:sz w:val="24"/>
          <w:szCs w:val="24"/>
        </w:rPr>
        <w:t>android</w:t>
      </w:r>
      <w:proofErr w:type="gramEnd"/>
      <w:r w:rsidRPr="00FA1978">
        <w:rPr>
          <w:rFonts w:ascii="Times New Roman" w:eastAsia="Times New Roman" w:hAnsi="Times New Roman" w:cs="Times New Roman"/>
          <w:b/>
          <w:bCs/>
          <w:sz w:val="24"/>
          <w:szCs w:val="24"/>
        </w:rPr>
        <w:t xml:space="preserve"> architecture</w:t>
      </w:r>
      <w:r w:rsidRPr="00FA1978">
        <w:rPr>
          <w:rFonts w:ascii="Times New Roman" w:eastAsia="Times New Roman" w:hAnsi="Times New Roman" w:cs="Times New Roman"/>
          <w:sz w:val="24"/>
          <w:szCs w:val="24"/>
        </w:rPr>
        <w:t xml:space="preserve"> or </w:t>
      </w:r>
      <w:r w:rsidRPr="00FA1978">
        <w:rPr>
          <w:rFonts w:ascii="Times New Roman" w:eastAsia="Times New Roman" w:hAnsi="Times New Roman" w:cs="Times New Roman"/>
          <w:b/>
          <w:bCs/>
          <w:sz w:val="24"/>
          <w:szCs w:val="24"/>
        </w:rPr>
        <w:t>Android software stack</w:t>
      </w:r>
      <w:r w:rsidRPr="00FA1978">
        <w:rPr>
          <w:rFonts w:ascii="Times New Roman" w:eastAsia="Times New Roman" w:hAnsi="Times New Roman" w:cs="Times New Roman"/>
          <w:sz w:val="24"/>
          <w:szCs w:val="24"/>
        </w:rPr>
        <w:t xml:space="preserve"> is categorized into five parts:</w:t>
      </w:r>
    </w:p>
    <w:p w:rsidR="00FA1978" w:rsidRPr="00FA1978" w:rsidRDefault="00FA1978" w:rsidP="00FA197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A1978">
        <w:rPr>
          <w:rFonts w:ascii="Times New Roman" w:eastAsia="Times New Roman" w:hAnsi="Times New Roman" w:cs="Times New Roman"/>
          <w:sz w:val="24"/>
          <w:szCs w:val="24"/>
        </w:rPr>
        <w:t>linux</w:t>
      </w:r>
      <w:proofErr w:type="spellEnd"/>
      <w:r w:rsidRPr="00FA1978">
        <w:rPr>
          <w:rFonts w:ascii="Times New Roman" w:eastAsia="Times New Roman" w:hAnsi="Times New Roman" w:cs="Times New Roman"/>
          <w:sz w:val="24"/>
          <w:szCs w:val="24"/>
        </w:rPr>
        <w:t xml:space="preserve"> kernel</w:t>
      </w:r>
    </w:p>
    <w:p w:rsidR="00FA1978" w:rsidRPr="00FA1978" w:rsidRDefault="00FA1978" w:rsidP="00FA19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1978">
        <w:rPr>
          <w:rFonts w:ascii="Times New Roman" w:eastAsia="Times New Roman" w:hAnsi="Times New Roman" w:cs="Times New Roman"/>
          <w:sz w:val="24"/>
          <w:szCs w:val="24"/>
        </w:rPr>
        <w:t>native libraries (middleware),</w:t>
      </w:r>
    </w:p>
    <w:p w:rsidR="00FA1978" w:rsidRPr="00FA1978" w:rsidRDefault="00FA1978" w:rsidP="00FA19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1978">
        <w:rPr>
          <w:rFonts w:ascii="Times New Roman" w:eastAsia="Times New Roman" w:hAnsi="Times New Roman" w:cs="Times New Roman"/>
          <w:sz w:val="24"/>
          <w:szCs w:val="24"/>
        </w:rPr>
        <w:t>Android Runtime</w:t>
      </w:r>
    </w:p>
    <w:p w:rsidR="00FA1978" w:rsidRPr="00FA1978" w:rsidRDefault="00FA1978" w:rsidP="00FA19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1978">
        <w:rPr>
          <w:rFonts w:ascii="Times New Roman" w:eastAsia="Times New Roman" w:hAnsi="Times New Roman" w:cs="Times New Roman"/>
          <w:sz w:val="24"/>
          <w:szCs w:val="24"/>
        </w:rPr>
        <w:t>Application Framework</w:t>
      </w:r>
    </w:p>
    <w:p w:rsidR="00FA1978" w:rsidRPr="00FA1978" w:rsidRDefault="00FA1978" w:rsidP="00FA19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1978">
        <w:rPr>
          <w:rFonts w:ascii="Times New Roman" w:eastAsia="Times New Roman" w:hAnsi="Times New Roman" w:cs="Times New Roman"/>
          <w:sz w:val="24"/>
          <w:szCs w:val="24"/>
        </w:rPr>
        <w:t>Applications</w:t>
      </w:r>
    </w:p>
    <w:p w:rsidR="00FA1978" w:rsidRPr="00FA1978" w:rsidRDefault="00FA1978" w:rsidP="00FA1978">
      <w:pPr>
        <w:spacing w:before="100" w:beforeAutospacing="1" w:after="100" w:afterAutospacing="1" w:line="240" w:lineRule="auto"/>
        <w:rPr>
          <w:rFonts w:ascii="Times New Roman" w:eastAsia="Times New Roman" w:hAnsi="Times New Roman" w:cs="Times New Roman"/>
          <w:sz w:val="24"/>
          <w:szCs w:val="24"/>
        </w:rPr>
      </w:pPr>
      <w:r w:rsidRPr="00FA1978">
        <w:rPr>
          <w:rFonts w:ascii="Times New Roman" w:eastAsia="Times New Roman" w:hAnsi="Times New Roman" w:cs="Times New Roman"/>
          <w:sz w:val="24"/>
          <w:szCs w:val="24"/>
        </w:rPr>
        <w:t>Let's see the android architecture first.</w:t>
      </w:r>
    </w:p>
    <w:p w:rsidR="00FA1978" w:rsidRPr="00FA1978" w:rsidRDefault="00FA1978" w:rsidP="00FA1978">
      <w:pPr>
        <w:spacing w:after="0" w:line="240" w:lineRule="auto"/>
        <w:rPr>
          <w:ins w:id="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48350" cy="4884420"/>
            <wp:effectExtent l="0" t="0" r="0" b="0"/>
            <wp:docPr id="16" name="Picture 16"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oid software stack, archite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350" cy="4884420"/>
                    </a:xfrm>
                    <a:prstGeom prst="rect">
                      <a:avLst/>
                    </a:prstGeom>
                    <a:noFill/>
                    <a:ln>
                      <a:noFill/>
                    </a:ln>
                  </pic:spPr>
                </pic:pic>
              </a:graphicData>
            </a:graphic>
          </wp:inline>
        </w:drawing>
      </w:r>
    </w:p>
    <w:p w:rsidR="00FA1978" w:rsidRPr="00FA1978" w:rsidRDefault="00FA1978" w:rsidP="00FA1978">
      <w:pPr>
        <w:spacing w:before="100" w:beforeAutospacing="1" w:after="100" w:afterAutospacing="1" w:line="240" w:lineRule="auto"/>
        <w:outlineLvl w:val="1"/>
        <w:rPr>
          <w:ins w:id="1" w:author="Unknown"/>
          <w:rFonts w:ascii="Times New Roman" w:eastAsia="Times New Roman" w:hAnsi="Times New Roman" w:cs="Times New Roman"/>
          <w:b/>
          <w:bCs/>
          <w:sz w:val="36"/>
          <w:szCs w:val="36"/>
        </w:rPr>
      </w:pPr>
      <w:ins w:id="2" w:author="Unknown">
        <w:r w:rsidRPr="00FA1978">
          <w:rPr>
            <w:rFonts w:ascii="Times New Roman" w:eastAsia="Times New Roman" w:hAnsi="Times New Roman" w:cs="Times New Roman"/>
            <w:b/>
            <w:bCs/>
            <w:sz w:val="36"/>
            <w:szCs w:val="36"/>
          </w:rPr>
          <w:t>1) Linux kernel</w:t>
        </w:r>
      </w:ins>
    </w:p>
    <w:p w:rsidR="00FA1978" w:rsidRPr="00FA1978" w:rsidRDefault="00FA1978" w:rsidP="00FA1978">
      <w:pPr>
        <w:spacing w:before="100" w:beforeAutospacing="1" w:after="100" w:afterAutospacing="1" w:line="240" w:lineRule="auto"/>
        <w:rPr>
          <w:ins w:id="3" w:author="Unknown"/>
          <w:rFonts w:ascii="Times New Roman" w:eastAsia="Times New Roman" w:hAnsi="Times New Roman" w:cs="Times New Roman"/>
          <w:sz w:val="24"/>
          <w:szCs w:val="24"/>
        </w:rPr>
      </w:pPr>
      <w:ins w:id="4" w:author="Unknown">
        <w:r w:rsidRPr="00FA1978">
          <w:rPr>
            <w:rFonts w:ascii="Times New Roman" w:eastAsia="Times New Roman" w:hAnsi="Times New Roman" w:cs="Times New Roman"/>
            <w:sz w:val="24"/>
            <w:szCs w:val="24"/>
          </w:rPr>
          <w:lastRenderedPageBreak/>
          <w:t xml:space="preserve">It is the heart of android architecture that exists at the root of android architecture. </w:t>
        </w:r>
        <w:r w:rsidRPr="00FA1978">
          <w:rPr>
            <w:rFonts w:ascii="Times New Roman" w:eastAsia="Times New Roman" w:hAnsi="Times New Roman" w:cs="Times New Roman"/>
            <w:b/>
            <w:bCs/>
            <w:sz w:val="24"/>
            <w:szCs w:val="24"/>
          </w:rPr>
          <w:t>Linux kernel</w:t>
        </w:r>
        <w:r w:rsidRPr="00FA1978">
          <w:rPr>
            <w:rFonts w:ascii="Times New Roman" w:eastAsia="Times New Roman" w:hAnsi="Times New Roman" w:cs="Times New Roman"/>
            <w:sz w:val="24"/>
            <w:szCs w:val="24"/>
          </w:rPr>
          <w:t xml:space="preserve"> is responsible for device drivers, power management, memory management, device management and resource access.</w:t>
        </w:r>
      </w:ins>
    </w:p>
    <w:p w:rsidR="00FA1978" w:rsidRPr="00FA1978" w:rsidRDefault="00FA1978" w:rsidP="00FA1978">
      <w:pPr>
        <w:spacing w:after="0" w:line="240" w:lineRule="auto"/>
        <w:rPr>
          <w:ins w:id="5" w:author="Unknown"/>
          <w:rFonts w:ascii="Times New Roman" w:eastAsia="Times New Roman" w:hAnsi="Times New Roman" w:cs="Times New Roman"/>
          <w:sz w:val="24"/>
          <w:szCs w:val="24"/>
        </w:rPr>
      </w:pPr>
      <w:ins w:id="6" w:author="Unknown">
        <w:r w:rsidRPr="00FA1978">
          <w:rPr>
            <w:rFonts w:ascii="Times New Roman" w:eastAsia="Times New Roman" w:hAnsi="Times New Roman" w:cs="Times New Roman"/>
            <w:sz w:val="24"/>
            <w:szCs w:val="24"/>
          </w:rPr>
          <w:pict>
            <v:rect id="_x0000_i1027" style="width:0;height:1.5pt" o:hralign="center" o:hrstd="t" o:hr="t" fillcolor="#a0a0a0" stroked="f"/>
          </w:pict>
        </w:r>
      </w:ins>
    </w:p>
    <w:p w:rsidR="00FA1978" w:rsidRPr="00FA1978" w:rsidRDefault="00FA1978" w:rsidP="00FA1978">
      <w:pPr>
        <w:spacing w:before="100" w:beforeAutospacing="1" w:after="100" w:afterAutospacing="1" w:line="240" w:lineRule="auto"/>
        <w:outlineLvl w:val="1"/>
        <w:rPr>
          <w:ins w:id="7" w:author="Unknown"/>
          <w:rFonts w:ascii="Times New Roman" w:eastAsia="Times New Roman" w:hAnsi="Times New Roman" w:cs="Times New Roman"/>
          <w:b/>
          <w:bCs/>
          <w:sz w:val="36"/>
          <w:szCs w:val="36"/>
        </w:rPr>
      </w:pPr>
      <w:ins w:id="8" w:author="Unknown">
        <w:r w:rsidRPr="00FA1978">
          <w:rPr>
            <w:rFonts w:ascii="Times New Roman" w:eastAsia="Times New Roman" w:hAnsi="Times New Roman" w:cs="Times New Roman"/>
            <w:b/>
            <w:bCs/>
            <w:sz w:val="36"/>
            <w:szCs w:val="36"/>
          </w:rPr>
          <w:t>2) Native Libraries</w:t>
        </w:r>
      </w:ins>
    </w:p>
    <w:p w:rsidR="00FA1978" w:rsidRPr="00FA1978" w:rsidRDefault="00FA1978" w:rsidP="00FA1978">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FA1978">
          <w:rPr>
            <w:rFonts w:ascii="Times New Roman" w:eastAsia="Times New Roman" w:hAnsi="Times New Roman" w:cs="Times New Roman"/>
            <w:sz w:val="24"/>
            <w:szCs w:val="24"/>
          </w:rPr>
          <w:t xml:space="preserve">On the top of </w:t>
        </w:r>
        <w:proofErr w:type="spellStart"/>
        <w:r w:rsidRPr="00FA1978">
          <w:rPr>
            <w:rFonts w:ascii="Times New Roman" w:eastAsia="Times New Roman" w:hAnsi="Times New Roman" w:cs="Times New Roman"/>
            <w:sz w:val="24"/>
            <w:szCs w:val="24"/>
          </w:rPr>
          <w:t>linux</w:t>
        </w:r>
        <w:proofErr w:type="spellEnd"/>
        <w:r w:rsidRPr="00FA1978">
          <w:rPr>
            <w:rFonts w:ascii="Times New Roman" w:eastAsia="Times New Roman" w:hAnsi="Times New Roman" w:cs="Times New Roman"/>
            <w:sz w:val="24"/>
            <w:szCs w:val="24"/>
          </w:rPr>
          <w:t xml:space="preserve"> kernel, </w:t>
        </w:r>
        <w:proofErr w:type="spellStart"/>
        <w:proofErr w:type="gramStart"/>
        <w:r w:rsidRPr="00FA1978">
          <w:rPr>
            <w:rFonts w:ascii="Times New Roman" w:eastAsia="Times New Roman" w:hAnsi="Times New Roman" w:cs="Times New Roman"/>
            <w:sz w:val="24"/>
            <w:szCs w:val="24"/>
          </w:rPr>
          <w:t>their are</w:t>
        </w:r>
        <w:proofErr w:type="spellEnd"/>
        <w:proofErr w:type="gramEnd"/>
        <w:r w:rsidRPr="00FA1978">
          <w:rPr>
            <w:rFonts w:ascii="Times New Roman" w:eastAsia="Times New Roman" w:hAnsi="Times New Roman" w:cs="Times New Roman"/>
            <w:sz w:val="24"/>
            <w:szCs w:val="24"/>
          </w:rPr>
          <w:t xml:space="preserve"> </w:t>
        </w:r>
        <w:r w:rsidRPr="00FA1978">
          <w:rPr>
            <w:rFonts w:ascii="Times New Roman" w:eastAsia="Times New Roman" w:hAnsi="Times New Roman" w:cs="Times New Roman"/>
            <w:b/>
            <w:bCs/>
            <w:sz w:val="24"/>
            <w:szCs w:val="24"/>
          </w:rPr>
          <w:t>Native libraries</w:t>
        </w:r>
        <w:r w:rsidRPr="00FA1978">
          <w:rPr>
            <w:rFonts w:ascii="Times New Roman" w:eastAsia="Times New Roman" w:hAnsi="Times New Roman" w:cs="Times New Roman"/>
            <w:sz w:val="24"/>
            <w:szCs w:val="24"/>
          </w:rPr>
          <w:t xml:space="preserve"> such as </w:t>
        </w:r>
        <w:proofErr w:type="spellStart"/>
        <w:r w:rsidRPr="00FA1978">
          <w:rPr>
            <w:rFonts w:ascii="Times New Roman" w:eastAsia="Times New Roman" w:hAnsi="Times New Roman" w:cs="Times New Roman"/>
            <w:sz w:val="24"/>
            <w:szCs w:val="24"/>
          </w:rPr>
          <w:t>WebKit</w:t>
        </w:r>
        <w:proofErr w:type="spellEnd"/>
        <w:r w:rsidRPr="00FA1978">
          <w:rPr>
            <w:rFonts w:ascii="Times New Roman" w:eastAsia="Times New Roman" w:hAnsi="Times New Roman" w:cs="Times New Roman"/>
            <w:sz w:val="24"/>
            <w:szCs w:val="24"/>
          </w:rPr>
          <w:t xml:space="preserve">, OpenGL, </w:t>
        </w:r>
        <w:proofErr w:type="spellStart"/>
        <w:r w:rsidRPr="00FA1978">
          <w:rPr>
            <w:rFonts w:ascii="Times New Roman" w:eastAsia="Times New Roman" w:hAnsi="Times New Roman" w:cs="Times New Roman"/>
            <w:sz w:val="24"/>
            <w:szCs w:val="24"/>
          </w:rPr>
          <w:t>FreeType</w:t>
        </w:r>
        <w:proofErr w:type="spellEnd"/>
        <w:r w:rsidRPr="00FA1978">
          <w:rPr>
            <w:rFonts w:ascii="Times New Roman" w:eastAsia="Times New Roman" w:hAnsi="Times New Roman" w:cs="Times New Roman"/>
            <w:sz w:val="24"/>
            <w:szCs w:val="24"/>
          </w:rPr>
          <w:t>, SQLite, Media, C runtime library (</w:t>
        </w:r>
        <w:proofErr w:type="spellStart"/>
        <w:r w:rsidRPr="00FA1978">
          <w:rPr>
            <w:rFonts w:ascii="Times New Roman" w:eastAsia="Times New Roman" w:hAnsi="Times New Roman" w:cs="Times New Roman"/>
            <w:sz w:val="24"/>
            <w:szCs w:val="24"/>
          </w:rPr>
          <w:t>libc</w:t>
        </w:r>
        <w:proofErr w:type="spellEnd"/>
        <w:r w:rsidRPr="00FA1978">
          <w:rPr>
            <w:rFonts w:ascii="Times New Roman" w:eastAsia="Times New Roman" w:hAnsi="Times New Roman" w:cs="Times New Roman"/>
            <w:sz w:val="24"/>
            <w:szCs w:val="24"/>
          </w:rPr>
          <w:t>) etc.</w:t>
        </w:r>
      </w:ins>
    </w:p>
    <w:p w:rsidR="00FA1978" w:rsidRPr="00FA1978" w:rsidRDefault="00FA1978" w:rsidP="00FA1978">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FA1978">
          <w:rPr>
            <w:rFonts w:ascii="Times New Roman" w:eastAsia="Times New Roman" w:hAnsi="Times New Roman" w:cs="Times New Roman"/>
            <w:sz w:val="24"/>
            <w:szCs w:val="24"/>
          </w:rPr>
          <w:t xml:space="preserve">The </w:t>
        </w:r>
        <w:proofErr w:type="spellStart"/>
        <w:r w:rsidRPr="00FA1978">
          <w:rPr>
            <w:rFonts w:ascii="Times New Roman" w:eastAsia="Times New Roman" w:hAnsi="Times New Roman" w:cs="Times New Roman"/>
            <w:sz w:val="24"/>
            <w:szCs w:val="24"/>
          </w:rPr>
          <w:t>WebKit</w:t>
        </w:r>
        <w:proofErr w:type="spellEnd"/>
        <w:r w:rsidRPr="00FA1978">
          <w:rPr>
            <w:rFonts w:ascii="Times New Roman" w:eastAsia="Times New Roman" w:hAnsi="Times New Roman" w:cs="Times New Roman"/>
            <w:sz w:val="24"/>
            <w:szCs w:val="24"/>
          </w:rPr>
          <w:t xml:space="preserve"> library is responsible for browser </w:t>
        </w:r>
        <w:proofErr w:type="gramStart"/>
        <w:r w:rsidRPr="00FA1978">
          <w:rPr>
            <w:rFonts w:ascii="Times New Roman" w:eastAsia="Times New Roman" w:hAnsi="Times New Roman" w:cs="Times New Roman"/>
            <w:sz w:val="24"/>
            <w:szCs w:val="24"/>
          </w:rPr>
          <w:t>support,</w:t>
        </w:r>
        <w:proofErr w:type="gramEnd"/>
        <w:r w:rsidRPr="00FA1978">
          <w:rPr>
            <w:rFonts w:ascii="Times New Roman" w:eastAsia="Times New Roman" w:hAnsi="Times New Roman" w:cs="Times New Roman"/>
            <w:sz w:val="24"/>
            <w:szCs w:val="24"/>
          </w:rPr>
          <w:t xml:space="preserve"> SQLite is for database, </w:t>
        </w:r>
        <w:proofErr w:type="spellStart"/>
        <w:r w:rsidRPr="00FA1978">
          <w:rPr>
            <w:rFonts w:ascii="Times New Roman" w:eastAsia="Times New Roman" w:hAnsi="Times New Roman" w:cs="Times New Roman"/>
            <w:sz w:val="24"/>
            <w:szCs w:val="24"/>
          </w:rPr>
          <w:t>FreeType</w:t>
        </w:r>
        <w:proofErr w:type="spellEnd"/>
        <w:r w:rsidRPr="00FA1978">
          <w:rPr>
            <w:rFonts w:ascii="Times New Roman" w:eastAsia="Times New Roman" w:hAnsi="Times New Roman" w:cs="Times New Roman"/>
            <w:sz w:val="24"/>
            <w:szCs w:val="24"/>
          </w:rPr>
          <w:t xml:space="preserve"> for font support, Media for playing and recording audio and video formats.</w:t>
        </w:r>
      </w:ins>
    </w:p>
    <w:p w:rsidR="00FA1978" w:rsidRPr="00FA1978" w:rsidRDefault="00FA1978" w:rsidP="00FA1978">
      <w:pPr>
        <w:spacing w:after="0" w:line="240" w:lineRule="auto"/>
        <w:rPr>
          <w:ins w:id="13" w:author="Unknown"/>
          <w:rFonts w:ascii="Times New Roman" w:eastAsia="Times New Roman" w:hAnsi="Times New Roman" w:cs="Times New Roman"/>
          <w:sz w:val="24"/>
          <w:szCs w:val="24"/>
        </w:rPr>
      </w:pPr>
      <w:ins w:id="14" w:author="Unknown">
        <w:r w:rsidRPr="00FA1978">
          <w:rPr>
            <w:rFonts w:ascii="Times New Roman" w:eastAsia="Times New Roman" w:hAnsi="Times New Roman" w:cs="Times New Roman"/>
            <w:sz w:val="24"/>
            <w:szCs w:val="24"/>
          </w:rPr>
          <w:pict>
            <v:rect id="_x0000_i1028" style="width:0;height:1.5pt" o:hralign="center" o:hrstd="t" o:hr="t" fillcolor="#a0a0a0" stroked="f"/>
          </w:pict>
        </w:r>
      </w:ins>
    </w:p>
    <w:p w:rsidR="00FA1978" w:rsidRPr="00FA1978" w:rsidRDefault="00FA1978" w:rsidP="00FA1978">
      <w:pPr>
        <w:spacing w:before="100" w:beforeAutospacing="1" w:after="100" w:afterAutospacing="1" w:line="240" w:lineRule="auto"/>
        <w:outlineLvl w:val="1"/>
        <w:rPr>
          <w:ins w:id="15" w:author="Unknown"/>
          <w:rFonts w:ascii="Times New Roman" w:eastAsia="Times New Roman" w:hAnsi="Times New Roman" w:cs="Times New Roman"/>
          <w:b/>
          <w:bCs/>
          <w:sz w:val="36"/>
          <w:szCs w:val="36"/>
        </w:rPr>
      </w:pPr>
      <w:ins w:id="16" w:author="Unknown">
        <w:r w:rsidRPr="00FA1978">
          <w:rPr>
            <w:rFonts w:ascii="Times New Roman" w:eastAsia="Times New Roman" w:hAnsi="Times New Roman" w:cs="Times New Roman"/>
            <w:b/>
            <w:bCs/>
            <w:sz w:val="36"/>
            <w:szCs w:val="36"/>
          </w:rPr>
          <w:t>3) Android Runtime</w:t>
        </w:r>
      </w:ins>
    </w:p>
    <w:p w:rsidR="00FA1978" w:rsidRPr="00FA1978" w:rsidRDefault="00FA1978" w:rsidP="00FA1978">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FA1978">
          <w:rPr>
            <w:rFonts w:ascii="Times New Roman" w:eastAsia="Times New Roman" w:hAnsi="Times New Roman" w:cs="Times New Roman"/>
            <w:sz w:val="24"/>
            <w:szCs w:val="24"/>
          </w:rPr>
          <w:t>In android runtime, there are core libraries and DVM (</w:t>
        </w:r>
        <w:proofErr w:type="spellStart"/>
        <w:r w:rsidRPr="00FA1978">
          <w:rPr>
            <w:rFonts w:ascii="Times New Roman" w:eastAsia="Times New Roman" w:hAnsi="Times New Roman" w:cs="Times New Roman"/>
            <w:sz w:val="24"/>
            <w:szCs w:val="24"/>
          </w:rPr>
          <w:t>Dalvik</w:t>
        </w:r>
        <w:proofErr w:type="spellEnd"/>
        <w:r w:rsidRPr="00FA1978">
          <w:rPr>
            <w:rFonts w:ascii="Times New Roman" w:eastAsia="Times New Roman" w:hAnsi="Times New Roman" w:cs="Times New Roman"/>
            <w:sz w:val="24"/>
            <w:szCs w:val="24"/>
          </w:rPr>
          <w:t xml:space="preserve"> Virtual Machine) which is responsible to run android application. DVM is like JVM but it is optimized for mobile devices. It consumes less memory and provides fast performance.</w:t>
        </w:r>
      </w:ins>
    </w:p>
    <w:p w:rsidR="00FA1978" w:rsidRPr="00FA1978" w:rsidRDefault="00FA1978" w:rsidP="00FA1978">
      <w:pPr>
        <w:spacing w:after="0" w:line="240" w:lineRule="auto"/>
        <w:rPr>
          <w:ins w:id="19" w:author="Unknown"/>
          <w:rFonts w:ascii="Times New Roman" w:eastAsia="Times New Roman" w:hAnsi="Times New Roman" w:cs="Times New Roman"/>
          <w:sz w:val="24"/>
          <w:szCs w:val="24"/>
        </w:rPr>
      </w:pPr>
      <w:ins w:id="20" w:author="Unknown">
        <w:r w:rsidRPr="00FA1978">
          <w:rPr>
            <w:rFonts w:ascii="Times New Roman" w:eastAsia="Times New Roman" w:hAnsi="Times New Roman" w:cs="Times New Roman"/>
            <w:sz w:val="24"/>
            <w:szCs w:val="24"/>
          </w:rPr>
          <w:pict>
            <v:rect id="_x0000_i1029" style="width:0;height:1.5pt" o:hralign="center" o:hrstd="t" o:hr="t" fillcolor="#a0a0a0" stroked="f"/>
          </w:pict>
        </w:r>
      </w:ins>
    </w:p>
    <w:p w:rsidR="00FA1978" w:rsidRPr="00FA1978" w:rsidRDefault="00FA1978" w:rsidP="00FA1978">
      <w:pPr>
        <w:spacing w:before="100" w:beforeAutospacing="1" w:after="100" w:afterAutospacing="1" w:line="240" w:lineRule="auto"/>
        <w:outlineLvl w:val="1"/>
        <w:rPr>
          <w:ins w:id="21" w:author="Unknown"/>
          <w:rFonts w:ascii="Times New Roman" w:eastAsia="Times New Roman" w:hAnsi="Times New Roman" w:cs="Times New Roman"/>
          <w:b/>
          <w:bCs/>
          <w:sz w:val="36"/>
          <w:szCs w:val="36"/>
        </w:rPr>
      </w:pPr>
      <w:ins w:id="22" w:author="Unknown">
        <w:r w:rsidRPr="00FA1978">
          <w:rPr>
            <w:rFonts w:ascii="Times New Roman" w:eastAsia="Times New Roman" w:hAnsi="Times New Roman" w:cs="Times New Roman"/>
            <w:b/>
            <w:bCs/>
            <w:sz w:val="36"/>
            <w:szCs w:val="36"/>
          </w:rPr>
          <w:t>4) Android Framework</w:t>
        </w:r>
      </w:ins>
    </w:p>
    <w:p w:rsidR="00FA1978" w:rsidRPr="00FA1978" w:rsidRDefault="00FA1978" w:rsidP="00FA1978">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FA1978">
          <w:rPr>
            <w:rFonts w:ascii="Times New Roman" w:eastAsia="Times New Roman" w:hAnsi="Times New Roman" w:cs="Times New Roman"/>
            <w:sz w:val="24"/>
            <w:szCs w:val="24"/>
          </w:rPr>
          <w:t xml:space="preserve">On the top of Native libraries and android runtime, there is android framework. Android framework includes </w:t>
        </w:r>
        <w:r w:rsidRPr="00FA1978">
          <w:rPr>
            <w:rFonts w:ascii="Times New Roman" w:eastAsia="Times New Roman" w:hAnsi="Times New Roman" w:cs="Times New Roman"/>
            <w:b/>
            <w:bCs/>
            <w:sz w:val="24"/>
            <w:szCs w:val="24"/>
          </w:rPr>
          <w:t>Android API's</w:t>
        </w:r>
        <w:r w:rsidRPr="00FA1978">
          <w:rPr>
            <w:rFonts w:ascii="Times New Roman" w:eastAsia="Times New Roman" w:hAnsi="Times New Roman" w:cs="Times New Roman"/>
            <w:sz w:val="24"/>
            <w:szCs w:val="24"/>
          </w:rPr>
          <w:t xml:space="preserve"> such as UI (User Interface), telephony, resources, locations, Content Providers (data) and package managers. It provides a lot of classes and interfaces for android application development.</w:t>
        </w:r>
      </w:ins>
    </w:p>
    <w:p w:rsidR="00FA1978" w:rsidRPr="00FA1978" w:rsidRDefault="00FA1978" w:rsidP="00FA1978">
      <w:pPr>
        <w:spacing w:after="0" w:line="240" w:lineRule="auto"/>
        <w:rPr>
          <w:ins w:id="25" w:author="Unknown"/>
          <w:rFonts w:ascii="Times New Roman" w:eastAsia="Times New Roman" w:hAnsi="Times New Roman" w:cs="Times New Roman"/>
          <w:sz w:val="24"/>
          <w:szCs w:val="24"/>
        </w:rPr>
      </w:pPr>
      <w:ins w:id="26" w:author="Unknown">
        <w:r w:rsidRPr="00FA1978">
          <w:rPr>
            <w:rFonts w:ascii="Times New Roman" w:eastAsia="Times New Roman" w:hAnsi="Times New Roman" w:cs="Times New Roman"/>
            <w:sz w:val="24"/>
            <w:szCs w:val="24"/>
          </w:rPr>
          <w:pict>
            <v:rect id="_x0000_i1030" style="width:0;height:1.5pt" o:hralign="center" o:hrstd="t" o:hr="t" fillcolor="#a0a0a0" stroked="f"/>
          </w:pict>
        </w:r>
      </w:ins>
    </w:p>
    <w:p w:rsidR="00FA1978" w:rsidRPr="00FA1978" w:rsidRDefault="00FA1978" w:rsidP="00FA1978">
      <w:pPr>
        <w:spacing w:before="100" w:beforeAutospacing="1" w:after="100" w:afterAutospacing="1" w:line="240" w:lineRule="auto"/>
        <w:outlineLvl w:val="1"/>
        <w:rPr>
          <w:ins w:id="27" w:author="Unknown"/>
          <w:rFonts w:ascii="Times New Roman" w:eastAsia="Times New Roman" w:hAnsi="Times New Roman" w:cs="Times New Roman"/>
          <w:b/>
          <w:bCs/>
          <w:sz w:val="36"/>
          <w:szCs w:val="36"/>
        </w:rPr>
      </w:pPr>
      <w:ins w:id="28" w:author="Unknown">
        <w:r w:rsidRPr="00FA1978">
          <w:rPr>
            <w:rFonts w:ascii="Times New Roman" w:eastAsia="Times New Roman" w:hAnsi="Times New Roman" w:cs="Times New Roman"/>
            <w:b/>
            <w:bCs/>
            <w:sz w:val="36"/>
            <w:szCs w:val="36"/>
          </w:rPr>
          <w:t>5) Applications</w:t>
        </w:r>
      </w:ins>
    </w:p>
    <w:p w:rsidR="00FA1978" w:rsidRPr="00FA1978" w:rsidRDefault="00FA1978" w:rsidP="00FA1978">
      <w:pPr>
        <w:spacing w:before="100" w:beforeAutospacing="1" w:after="100" w:afterAutospacing="1" w:line="240" w:lineRule="auto"/>
        <w:rPr>
          <w:ins w:id="29" w:author="Unknown"/>
          <w:rFonts w:ascii="Times New Roman" w:eastAsia="Times New Roman" w:hAnsi="Times New Roman" w:cs="Times New Roman"/>
          <w:sz w:val="24"/>
          <w:szCs w:val="24"/>
        </w:rPr>
      </w:pPr>
      <w:ins w:id="30" w:author="Unknown">
        <w:r w:rsidRPr="00FA1978">
          <w:rPr>
            <w:rFonts w:ascii="Times New Roman" w:eastAsia="Times New Roman" w:hAnsi="Times New Roman" w:cs="Times New Roman"/>
            <w:sz w:val="24"/>
            <w:szCs w:val="24"/>
          </w:rPr>
          <w:t xml:space="preserve">On the top of android framework, there are applications. All applications such as home, contact, settings, games, browsers are using android framework that uses android runtime and libraries. Android runtime and native libraries are using </w:t>
        </w:r>
        <w:proofErr w:type="spellStart"/>
        <w:r w:rsidRPr="00FA1978">
          <w:rPr>
            <w:rFonts w:ascii="Times New Roman" w:eastAsia="Times New Roman" w:hAnsi="Times New Roman" w:cs="Times New Roman"/>
            <w:sz w:val="24"/>
            <w:szCs w:val="24"/>
          </w:rPr>
          <w:t>linux</w:t>
        </w:r>
        <w:proofErr w:type="spellEnd"/>
        <w:r w:rsidRPr="00FA1978">
          <w:rPr>
            <w:rFonts w:ascii="Times New Roman" w:eastAsia="Times New Roman" w:hAnsi="Times New Roman" w:cs="Times New Roman"/>
            <w:sz w:val="24"/>
            <w:szCs w:val="24"/>
          </w:rPr>
          <w:t xml:space="preserve"> </w:t>
        </w:r>
        <w:proofErr w:type="spellStart"/>
        <w:r w:rsidRPr="00FA1978">
          <w:rPr>
            <w:rFonts w:ascii="Times New Roman" w:eastAsia="Times New Roman" w:hAnsi="Times New Roman" w:cs="Times New Roman"/>
            <w:sz w:val="24"/>
            <w:szCs w:val="24"/>
          </w:rPr>
          <w:t>kernal</w:t>
        </w:r>
        <w:proofErr w:type="spellEnd"/>
        <w:r w:rsidRPr="00FA1978">
          <w:rPr>
            <w:rFonts w:ascii="Times New Roman" w:eastAsia="Times New Roman" w:hAnsi="Times New Roman" w:cs="Times New Roman"/>
            <w:sz w:val="24"/>
            <w:szCs w:val="24"/>
          </w:rPr>
          <w:t>.</w:t>
        </w:r>
      </w:ins>
    </w:p>
    <w:p w:rsidR="00FA1978" w:rsidRPr="00517672" w:rsidRDefault="00FA1978" w:rsidP="00517672">
      <w:pPr>
        <w:spacing w:before="100" w:beforeAutospacing="1" w:after="100" w:afterAutospacing="1" w:line="240" w:lineRule="auto"/>
        <w:jc w:val="both"/>
        <w:rPr>
          <w:rFonts w:eastAsia="Times New Roman" w:cstheme="minorHAnsi"/>
          <w:sz w:val="24"/>
          <w:szCs w:val="24"/>
        </w:rPr>
      </w:pP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Running Your App</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When you build your app, the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compiler first creates a normal Java JAR file and then the Android </w:t>
      </w:r>
      <w:proofErr w:type="spellStart"/>
      <w:r w:rsidRPr="00517672">
        <w:rPr>
          <w:rFonts w:eastAsia="Times New Roman" w:cstheme="minorHAnsi"/>
          <w:sz w:val="24"/>
          <w:szCs w:val="24"/>
        </w:rPr>
        <w:t>toolchain</w:t>
      </w:r>
      <w:proofErr w:type="spellEnd"/>
      <w:r w:rsidRPr="00517672">
        <w:rPr>
          <w:rFonts w:eastAsia="Times New Roman" w:cstheme="minorHAnsi"/>
          <w:sz w:val="24"/>
          <w:szCs w:val="24"/>
        </w:rPr>
        <w:t xml:space="preserve"> creates an Android APK file (Android </w:t>
      </w:r>
      <w:proofErr w:type="spellStart"/>
      <w:r w:rsidRPr="00517672">
        <w:rPr>
          <w:rFonts w:eastAsia="Times New Roman" w:cstheme="minorHAnsi"/>
          <w:sz w:val="24"/>
          <w:szCs w:val="24"/>
        </w:rPr>
        <w:t>PacKage</w:t>
      </w:r>
      <w:proofErr w:type="spellEnd"/>
      <w:r w:rsidRPr="00517672">
        <w:rPr>
          <w:rFonts w:eastAsia="Times New Roman" w:cstheme="minorHAnsi"/>
          <w:sz w:val="24"/>
          <w:szCs w:val="24"/>
        </w:rPr>
        <w:t xml:space="preserve">). The JAR file is just compiled code (Java byte code) but the APK file is the Java byte code processed to run on Android’s </w:t>
      </w:r>
      <w:proofErr w:type="spellStart"/>
      <w:r w:rsidRPr="00517672">
        <w:rPr>
          <w:rFonts w:eastAsia="Times New Roman" w:cstheme="minorHAnsi"/>
          <w:sz w:val="24"/>
          <w:szCs w:val="24"/>
        </w:rPr>
        <w:t>Dalvik</w:t>
      </w:r>
      <w:proofErr w:type="spellEnd"/>
      <w:r w:rsidRPr="00517672">
        <w:rPr>
          <w:rFonts w:eastAsia="Times New Roman" w:cstheme="minorHAnsi"/>
          <w:sz w:val="24"/>
          <w:szCs w:val="24"/>
        </w:rPr>
        <w:t xml:space="preserve"> Virtual Machine with all the necessary resources packaged into the file. Once the package is built, it is ready to run either on an AVD (in other words on the emulator) or on a physical device.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lastRenderedPageBreak/>
        <w:t>'''Note''': To deploy an APK file from your Windows machine to a physical device, such as a phone or tablet, you must first install the manufacturer’s USB driver for the device to allow communication between the PC and the device. Then you connect the device to the PC using an appropriate USB cable. You should be able to locate instructions on how to install the driver on your manufacturer’s web site or by using a search engine.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debugger will automatically deploy the APK to the emulator and launch it when you use the Start Debugging or Start </w:t>
      </w:r>
      <w:proofErr w:type="gramStart"/>
      <w:r w:rsidRPr="00517672">
        <w:rPr>
          <w:rFonts w:eastAsia="Times New Roman" w:cstheme="minorHAnsi"/>
          <w:sz w:val="24"/>
          <w:szCs w:val="24"/>
        </w:rPr>
        <w:t>Without</w:t>
      </w:r>
      <w:proofErr w:type="gramEnd"/>
      <w:r w:rsidRPr="00517672">
        <w:rPr>
          <w:rFonts w:eastAsia="Times New Roman" w:cstheme="minorHAnsi"/>
          <w:sz w:val="24"/>
          <w:szCs w:val="24"/>
        </w:rPr>
        <w:t xml:space="preserve"> Debugging buttons in Visual Studio (or use the F5 or Ctrl+F5 keystrokes, respectively). If you choose Start Debugging (or F5), you can set breakpoints and debug your application from Visual Studio as it runs on the emulator or physical device.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If you have a virtual Android device running and also have a physical Android device connected to the computer, you need some way to tell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which device to target when you start an application. You can choose an Android device in the Android section of the project properties.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If you want to install the APK manually, you can use the </w:t>
      </w:r>
      <w:hyperlink r:id="rId32" w:history="1">
        <w:r w:rsidRPr="00517672">
          <w:rPr>
            <w:rFonts w:eastAsia="Times New Roman" w:cstheme="minorHAnsi"/>
            <w:color w:val="0000FF"/>
            <w:sz w:val="24"/>
            <w:szCs w:val="24"/>
            <w:u w:val="single"/>
          </w:rPr>
          <w:t>Android Debug Bridge (ADB)</w:t>
        </w:r>
      </w:hyperlink>
      <w:r w:rsidRPr="00517672">
        <w:rPr>
          <w:rFonts w:eastAsia="Times New Roman" w:cstheme="minorHAnsi"/>
          <w:sz w:val="24"/>
          <w:szCs w:val="24"/>
        </w:rPr>
        <w:t xml:space="preserve"> command-line tool from a Windows command prompt. The adb.exe tool is located in the ''&lt;Android_SDK_installation_path&gt;\android-sdk-windows\platform-tools'' folder, where ''&lt;</w:t>
      </w:r>
      <w:proofErr w:type="spellStart"/>
      <w:r w:rsidRPr="00517672">
        <w:rPr>
          <w:rFonts w:eastAsia="Times New Roman" w:cstheme="minorHAnsi"/>
          <w:sz w:val="24"/>
          <w:szCs w:val="24"/>
        </w:rPr>
        <w:t>Android_SDK_installation_path</w:t>
      </w:r>
      <w:proofErr w:type="spellEnd"/>
      <w:r w:rsidRPr="00517672">
        <w:rPr>
          <w:rFonts w:eastAsia="Times New Roman" w:cstheme="minorHAnsi"/>
          <w:sz w:val="24"/>
          <w:szCs w:val="24"/>
        </w:rPr>
        <w:t>&gt;'' could be ''C:\Program Files'' or another directory you chose at installation time. It may be of benefit to add both ''&lt;Android_SDK_installation_path&gt;\android-sdk-windows\platform-tools'' and also ''&lt;</w:t>
      </w:r>
      <w:proofErr w:type="spellStart"/>
      <w:r w:rsidRPr="00517672">
        <w:rPr>
          <w:rFonts w:eastAsia="Times New Roman" w:cstheme="minorHAnsi"/>
          <w:sz w:val="24"/>
          <w:szCs w:val="24"/>
        </w:rPr>
        <w:t>Android_SDK_installation_path</w:t>
      </w:r>
      <w:proofErr w:type="spellEnd"/>
      <w:r w:rsidRPr="00517672">
        <w:rPr>
          <w:rFonts w:eastAsia="Times New Roman" w:cstheme="minorHAnsi"/>
          <w:sz w:val="24"/>
          <w:szCs w:val="24"/>
        </w:rPr>
        <w:t>&gt;\android-</w:t>
      </w:r>
      <w:proofErr w:type="spellStart"/>
      <w:r w:rsidRPr="00517672">
        <w:rPr>
          <w:rFonts w:eastAsia="Times New Roman" w:cstheme="minorHAnsi"/>
          <w:sz w:val="24"/>
          <w:szCs w:val="24"/>
        </w:rPr>
        <w:t>sdk</w:t>
      </w:r>
      <w:proofErr w:type="spellEnd"/>
      <w:r w:rsidRPr="00517672">
        <w:rPr>
          <w:rFonts w:eastAsia="Times New Roman" w:cstheme="minorHAnsi"/>
          <w:sz w:val="24"/>
          <w:szCs w:val="24"/>
        </w:rPr>
        <w:t>-windows\tools'' to the system search path to enable Android SDK tools to be executed by name no matter what the current directory is.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Simply run </w:t>
      </w:r>
      <w:proofErr w:type="spellStart"/>
      <w:r w:rsidRPr="00517672">
        <w:rPr>
          <w:rFonts w:eastAsia="Times New Roman" w:cstheme="minorHAnsi"/>
          <w:sz w:val="24"/>
          <w:szCs w:val="24"/>
        </w:rPr>
        <w:t>adb</w:t>
      </w:r>
      <w:proofErr w:type="spellEnd"/>
      <w:r w:rsidRPr="00517672">
        <w:rPr>
          <w:rFonts w:eastAsia="Times New Roman" w:cstheme="minorHAnsi"/>
          <w:sz w:val="24"/>
          <w:szCs w:val="24"/>
        </w:rPr>
        <w:t xml:space="preserve"> with the install parameter and the name of the APK to load. If the APK is already installed, you should also specify the -r. </w:t>
      </w:r>
      <w:proofErr w:type="gramStart"/>
      <w:r w:rsidRPr="00517672">
        <w:rPr>
          <w:rFonts w:eastAsia="Times New Roman" w:cstheme="minorHAnsi"/>
          <w:sz w:val="24"/>
          <w:szCs w:val="24"/>
        </w:rPr>
        <w:t>Assuming</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adb’s</w:t>
      </w:r>
      <w:proofErr w:type="spellEnd"/>
      <w:r w:rsidRPr="00517672">
        <w:rPr>
          <w:rFonts w:eastAsia="Times New Roman" w:cstheme="minorHAnsi"/>
          <w:sz w:val="24"/>
          <w:szCs w:val="24"/>
        </w:rPr>
        <w:t xml:space="preserve"> directory has been added to the search path, you would use: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proofErr w:type="spellStart"/>
      <w:proofErr w:type="gramStart"/>
      <w:r w:rsidRPr="00517672">
        <w:rPr>
          <w:rFonts w:eastAsia="Times New Roman" w:cstheme="minorHAnsi"/>
          <w:sz w:val="24"/>
          <w:szCs w:val="24"/>
        </w:rPr>
        <w:t>adb</w:t>
      </w:r>
      <w:proofErr w:type="spellEnd"/>
      <w:proofErr w:type="gramEnd"/>
      <w:r w:rsidRPr="00517672">
        <w:rPr>
          <w:rFonts w:eastAsia="Times New Roman" w:cstheme="minorHAnsi"/>
          <w:sz w:val="24"/>
          <w:szCs w:val="24"/>
        </w:rPr>
        <w:t xml:space="preserve"> install -r org.me.androidapplication1.apk</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'''Note''': If you have an emulator running and a physical device attached to the PC, you can use the -d and -e switches to specify either the device or the emulator, respectively, for example: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proofErr w:type="spellStart"/>
      <w:proofErr w:type="gramStart"/>
      <w:r w:rsidRPr="00517672">
        <w:rPr>
          <w:rFonts w:eastAsia="Times New Roman" w:cstheme="minorHAnsi"/>
          <w:sz w:val="24"/>
          <w:szCs w:val="24"/>
        </w:rPr>
        <w:t>adb</w:t>
      </w:r>
      <w:proofErr w:type="spellEnd"/>
      <w:proofErr w:type="gramEnd"/>
      <w:r w:rsidRPr="00517672">
        <w:rPr>
          <w:rFonts w:eastAsia="Times New Roman" w:cstheme="minorHAnsi"/>
          <w:sz w:val="24"/>
          <w:szCs w:val="24"/>
        </w:rPr>
        <w:t xml:space="preserve"> -e install -r org.me.androidapplication1.apk</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6DCD10D1" wp14:editId="6F0B0846">
            <wp:extent cx="6998970" cy="5078730"/>
            <wp:effectExtent l="0" t="0" r="0" b="7620"/>
            <wp:docPr id="4" name="Picture 4" descr="Android Emulator - Deploy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Emulator - Deploy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98970" cy="507873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Once the APK is installed, you can run it just like you would any other app.</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15496A48" wp14:editId="3C7F0195">
            <wp:extent cx="6998970" cy="5078730"/>
            <wp:effectExtent l="0" t="0" r="0" b="7620"/>
            <wp:docPr id="3" name="Picture 3" descr="Android Emulator - Runn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Emulator - Runn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98970" cy="507873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UI Elements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The &lt;</w:t>
      </w:r>
      <w:proofErr w:type="spellStart"/>
      <w:r w:rsidRPr="00517672">
        <w:rPr>
          <w:rFonts w:eastAsia="Times New Roman" w:cstheme="minorHAnsi"/>
          <w:sz w:val="24"/>
          <w:szCs w:val="24"/>
        </w:rPr>
        <w:t>LinearLayout</w:t>
      </w:r>
      <w:proofErr w:type="spellEnd"/>
      <w:r w:rsidRPr="00517672">
        <w:rPr>
          <w:rFonts w:eastAsia="Times New Roman" w:cstheme="minorHAnsi"/>
          <w:sz w:val="24"/>
          <w:szCs w:val="24"/>
        </w:rPr>
        <w:t>&gt; tag in ''</w:t>
      </w:r>
      <w:proofErr w:type="spellStart"/>
      <w:r w:rsidRPr="00517672">
        <w:rPr>
          <w:rFonts w:eastAsia="Times New Roman" w:cstheme="minorHAnsi"/>
          <w:sz w:val="24"/>
          <w:szCs w:val="24"/>
        </w:rPr>
        <w:t>main.layout</w:t>
      </w:r>
      <w:proofErr w:type="spellEnd"/>
      <w:r w:rsidRPr="00517672">
        <w:rPr>
          <w:rFonts w:eastAsia="Times New Roman" w:cstheme="minorHAnsi"/>
          <w:sz w:val="24"/>
          <w:szCs w:val="24"/>
        </w:rPr>
        <w:t xml:space="preserve">-xml'' is one of several layout options. Some of the other layouts are </w:t>
      </w:r>
      <w:proofErr w:type="spellStart"/>
      <w:r w:rsidRPr="00517672">
        <w:rPr>
          <w:rFonts w:eastAsia="Times New Roman" w:cstheme="minorHAnsi"/>
          <w:sz w:val="24"/>
          <w:szCs w:val="24"/>
        </w:rPr>
        <w:t>FrameLayout</w:t>
      </w:r>
      <w:proofErr w:type="spellEnd"/>
      <w:r w:rsidRPr="00517672">
        <w:rPr>
          <w:rFonts w:eastAsia="Times New Roman" w:cstheme="minorHAnsi"/>
          <w:sz w:val="24"/>
          <w:szCs w:val="24"/>
        </w:rPr>
        <w:t xml:space="preserve">, </w:t>
      </w:r>
      <w:proofErr w:type="spellStart"/>
      <w:r w:rsidRPr="00517672">
        <w:rPr>
          <w:rFonts w:eastAsia="Times New Roman" w:cstheme="minorHAnsi"/>
          <w:sz w:val="24"/>
          <w:szCs w:val="24"/>
        </w:rPr>
        <w:t>TableLayout</w:t>
      </w:r>
      <w:proofErr w:type="spellEnd"/>
      <w:r w:rsidRPr="00517672">
        <w:rPr>
          <w:rFonts w:eastAsia="Times New Roman" w:cstheme="minorHAnsi"/>
          <w:sz w:val="24"/>
          <w:szCs w:val="24"/>
        </w:rPr>
        <w:t xml:space="preserve"> and </w:t>
      </w:r>
      <w:proofErr w:type="spellStart"/>
      <w:r w:rsidRPr="00517672">
        <w:rPr>
          <w:rFonts w:eastAsia="Times New Roman" w:cstheme="minorHAnsi"/>
          <w:sz w:val="24"/>
          <w:szCs w:val="24"/>
        </w:rPr>
        <w:t>RelativeLayout</w:t>
      </w:r>
      <w:proofErr w:type="spellEnd"/>
      <w:r w:rsidRPr="00517672">
        <w:rPr>
          <w:rFonts w:eastAsia="Times New Roman" w:cstheme="minorHAnsi"/>
          <w:sz w:val="24"/>
          <w:szCs w:val="24"/>
        </w:rPr>
        <w:t>.</w:t>
      </w:r>
    </w:p>
    <w:p w:rsidR="00517672" w:rsidRPr="00517672" w:rsidRDefault="00FA1978" w:rsidP="00517672">
      <w:pPr>
        <w:numPr>
          <w:ilvl w:val="0"/>
          <w:numId w:val="2"/>
        </w:numPr>
        <w:spacing w:before="100" w:beforeAutospacing="1" w:after="100" w:afterAutospacing="1" w:line="240" w:lineRule="auto"/>
        <w:jc w:val="both"/>
        <w:rPr>
          <w:rFonts w:eastAsia="Times New Roman" w:cstheme="minorHAnsi"/>
          <w:sz w:val="24"/>
          <w:szCs w:val="24"/>
        </w:rPr>
      </w:pPr>
      <w:hyperlink r:id="rId37" w:history="1">
        <w:proofErr w:type="spellStart"/>
        <w:r w:rsidR="00517672" w:rsidRPr="00517672">
          <w:rPr>
            <w:rFonts w:eastAsia="Times New Roman" w:cstheme="minorHAnsi"/>
            <w:color w:val="0000FF"/>
            <w:sz w:val="24"/>
            <w:szCs w:val="24"/>
            <w:u w:val="single"/>
          </w:rPr>
          <w:t>FrameLayout</w:t>
        </w:r>
        <w:proofErr w:type="spellEnd"/>
      </w:hyperlink>
      <w:r w:rsidR="00517672" w:rsidRPr="00517672">
        <w:rPr>
          <w:rFonts w:eastAsia="Times New Roman" w:cstheme="minorHAnsi"/>
          <w:sz w:val="24"/>
          <w:szCs w:val="24"/>
        </w:rPr>
        <w:t xml:space="preserve"> - A frame layout is designed to block out an area on the screen to display a single item.</w:t>
      </w:r>
    </w:p>
    <w:p w:rsidR="00517672" w:rsidRPr="00517672" w:rsidRDefault="00FA1978" w:rsidP="00517672">
      <w:pPr>
        <w:numPr>
          <w:ilvl w:val="0"/>
          <w:numId w:val="2"/>
        </w:numPr>
        <w:spacing w:before="100" w:beforeAutospacing="1" w:after="100" w:afterAutospacing="1" w:line="240" w:lineRule="auto"/>
        <w:jc w:val="both"/>
        <w:rPr>
          <w:rFonts w:eastAsia="Times New Roman" w:cstheme="minorHAnsi"/>
          <w:sz w:val="24"/>
          <w:szCs w:val="24"/>
        </w:rPr>
      </w:pPr>
      <w:hyperlink r:id="rId38" w:history="1">
        <w:proofErr w:type="spellStart"/>
        <w:r w:rsidR="00517672" w:rsidRPr="00517672">
          <w:rPr>
            <w:rFonts w:eastAsia="Times New Roman" w:cstheme="minorHAnsi"/>
            <w:color w:val="0000FF"/>
            <w:sz w:val="24"/>
            <w:szCs w:val="24"/>
            <w:u w:val="single"/>
          </w:rPr>
          <w:t>LinearLayout</w:t>
        </w:r>
        <w:proofErr w:type="spellEnd"/>
      </w:hyperlink>
      <w:r w:rsidR="00517672" w:rsidRPr="00517672">
        <w:rPr>
          <w:rFonts w:eastAsia="Times New Roman" w:cstheme="minorHAnsi"/>
          <w:sz w:val="24"/>
          <w:szCs w:val="24"/>
        </w:rPr>
        <w:t xml:space="preserve"> - A layout that arranges its children in a single column (vertical) or a single row (horizontal). The default orientation is horizontal.</w:t>
      </w:r>
    </w:p>
    <w:p w:rsidR="00517672" w:rsidRPr="00517672" w:rsidRDefault="00FA1978" w:rsidP="00517672">
      <w:pPr>
        <w:numPr>
          <w:ilvl w:val="0"/>
          <w:numId w:val="2"/>
        </w:numPr>
        <w:spacing w:before="100" w:beforeAutospacing="1" w:after="100" w:afterAutospacing="1" w:line="240" w:lineRule="auto"/>
        <w:jc w:val="both"/>
        <w:rPr>
          <w:rFonts w:eastAsia="Times New Roman" w:cstheme="minorHAnsi"/>
          <w:sz w:val="24"/>
          <w:szCs w:val="24"/>
        </w:rPr>
      </w:pPr>
      <w:hyperlink r:id="rId39" w:history="1">
        <w:proofErr w:type="spellStart"/>
        <w:r w:rsidR="00517672" w:rsidRPr="00517672">
          <w:rPr>
            <w:rFonts w:eastAsia="Times New Roman" w:cstheme="minorHAnsi"/>
            <w:color w:val="0000FF"/>
            <w:sz w:val="24"/>
            <w:szCs w:val="24"/>
            <w:u w:val="single"/>
          </w:rPr>
          <w:t>RelativeLayout</w:t>
        </w:r>
        <w:proofErr w:type="spellEnd"/>
      </w:hyperlink>
      <w:r w:rsidR="00517672" w:rsidRPr="00517672">
        <w:rPr>
          <w:rFonts w:eastAsia="Times New Roman" w:cstheme="minorHAnsi"/>
          <w:sz w:val="24"/>
          <w:szCs w:val="24"/>
        </w:rPr>
        <w:t xml:space="preserve"> - A layout where the positions of the children can be described in relation to each other or to the parent.</w:t>
      </w:r>
    </w:p>
    <w:p w:rsidR="00517672" w:rsidRPr="00517672" w:rsidRDefault="00FA1978" w:rsidP="00517672">
      <w:pPr>
        <w:numPr>
          <w:ilvl w:val="0"/>
          <w:numId w:val="2"/>
        </w:numPr>
        <w:spacing w:before="100" w:beforeAutospacing="1" w:after="100" w:afterAutospacing="1" w:line="240" w:lineRule="auto"/>
        <w:jc w:val="both"/>
        <w:rPr>
          <w:rFonts w:eastAsia="Times New Roman" w:cstheme="minorHAnsi"/>
          <w:sz w:val="24"/>
          <w:szCs w:val="24"/>
        </w:rPr>
      </w:pPr>
      <w:hyperlink r:id="rId40" w:history="1">
        <w:proofErr w:type="spellStart"/>
        <w:r w:rsidR="00517672" w:rsidRPr="00517672">
          <w:rPr>
            <w:rFonts w:eastAsia="Times New Roman" w:cstheme="minorHAnsi"/>
            <w:color w:val="0000FF"/>
            <w:sz w:val="24"/>
            <w:szCs w:val="24"/>
            <w:u w:val="single"/>
          </w:rPr>
          <w:t>TableLayout</w:t>
        </w:r>
        <w:proofErr w:type="spellEnd"/>
      </w:hyperlink>
      <w:r w:rsidR="00517672" w:rsidRPr="00517672">
        <w:rPr>
          <w:rFonts w:eastAsia="Times New Roman" w:cstheme="minorHAnsi"/>
          <w:sz w:val="24"/>
          <w:szCs w:val="24"/>
        </w:rPr>
        <w:t xml:space="preserve"> - A layout that arranges its children into rows and columns. A </w:t>
      </w:r>
      <w:proofErr w:type="spellStart"/>
      <w:r w:rsidR="00517672" w:rsidRPr="00517672">
        <w:rPr>
          <w:rFonts w:eastAsia="Times New Roman" w:cstheme="minorHAnsi"/>
          <w:sz w:val="24"/>
          <w:szCs w:val="24"/>
        </w:rPr>
        <w:t>TableLayout</w:t>
      </w:r>
      <w:proofErr w:type="spellEnd"/>
      <w:r w:rsidR="00517672" w:rsidRPr="00517672">
        <w:rPr>
          <w:rFonts w:eastAsia="Times New Roman" w:cstheme="minorHAnsi"/>
          <w:sz w:val="24"/>
          <w:szCs w:val="24"/>
        </w:rPr>
        <w:t xml:space="preserve"> consists of a number of </w:t>
      </w:r>
      <w:hyperlink r:id="rId41" w:history="1">
        <w:proofErr w:type="spellStart"/>
        <w:r w:rsidR="00517672" w:rsidRPr="00517672">
          <w:rPr>
            <w:rFonts w:eastAsia="Times New Roman" w:cstheme="minorHAnsi"/>
            <w:color w:val="0000FF"/>
            <w:sz w:val="24"/>
            <w:szCs w:val="24"/>
            <w:u w:val="single"/>
          </w:rPr>
          <w:t>TableRow</w:t>
        </w:r>
        <w:proofErr w:type="spellEnd"/>
      </w:hyperlink>
      <w:r w:rsidR="00517672" w:rsidRPr="00517672">
        <w:rPr>
          <w:rFonts w:eastAsia="Times New Roman" w:cstheme="minorHAnsi"/>
          <w:sz w:val="24"/>
          <w:szCs w:val="24"/>
        </w:rPr>
        <w:t xml:space="preserve"> objects, each defining a row. </w:t>
      </w:r>
      <w:proofErr w:type="spellStart"/>
      <w:r w:rsidR="00517672" w:rsidRPr="00517672">
        <w:rPr>
          <w:rFonts w:eastAsia="Times New Roman" w:cstheme="minorHAnsi"/>
          <w:sz w:val="24"/>
          <w:szCs w:val="24"/>
        </w:rPr>
        <w:t>TableLayout</w:t>
      </w:r>
      <w:proofErr w:type="spellEnd"/>
      <w:r w:rsidR="00517672" w:rsidRPr="00517672">
        <w:rPr>
          <w:rFonts w:eastAsia="Times New Roman" w:cstheme="minorHAnsi"/>
          <w:sz w:val="24"/>
          <w:szCs w:val="24"/>
        </w:rPr>
        <w:t xml:space="preserve"> containers do not display border lines for their rows, columns, or cells. Each row has zero or more cells; each cell can hold one </w:t>
      </w:r>
      <w:hyperlink r:id="rId42" w:history="1">
        <w:r w:rsidR="00517672" w:rsidRPr="00517672">
          <w:rPr>
            <w:rFonts w:eastAsia="Times New Roman" w:cstheme="minorHAnsi"/>
            <w:color w:val="0000FF"/>
            <w:sz w:val="24"/>
            <w:szCs w:val="24"/>
            <w:u w:val="single"/>
          </w:rPr>
          <w:t>View</w:t>
        </w:r>
      </w:hyperlink>
      <w:r w:rsidR="00517672" w:rsidRPr="00517672">
        <w:rPr>
          <w:rFonts w:eastAsia="Times New Roman" w:cstheme="minorHAnsi"/>
          <w:sz w:val="24"/>
          <w:szCs w:val="24"/>
        </w:rPr>
        <w:t xml:space="preserve"> object. The table has as many columns as the row with </w:t>
      </w:r>
      <w:r w:rsidR="00517672" w:rsidRPr="00517672">
        <w:rPr>
          <w:rFonts w:eastAsia="Times New Roman" w:cstheme="minorHAnsi"/>
          <w:sz w:val="24"/>
          <w:szCs w:val="24"/>
        </w:rPr>
        <w:lastRenderedPageBreak/>
        <w:t>the most cells. A table can leave cells empty. Cells can span columns, as they can in HTML.</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Once you have the layout, you can add other controls like </w:t>
      </w:r>
      <w:hyperlink r:id="rId43" w:history="1">
        <w:r w:rsidRPr="00517672">
          <w:rPr>
            <w:rFonts w:eastAsia="Times New Roman" w:cstheme="minorHAnsi"/>
            <w:color w:val="0000FF"/>
            <w:sz w:val="24"/>
            <w:szCs w:val="24"/>
            <w:u w:val="single"/>
          </w:rPr>
          <w:t>Button</w:t>
        </w:r>
      </w:hyperlink>
      <w:r w:rsidRPr="00517672">
        <w:rPr>
          <w:rFonts w:eastAsia="Times New Roman" w:cstheme="minorHAnsi"/>
          <w:sz w:val="24"/>
          <w:szCs w:val="24"/>
        </w:rPr>
        <w:t xml:space="preserve">, </w:t>
      </w:r>
      <w:hyperlink r:id="rId44" w:history="1">
        <w:proofErr w:type="spellStart"/>
        <w:r w:rsidRPr="00517672">
          <w:rPr>
            <w:rFonts w:eastAsia="Times New Roman" w:cstheme="minorHAnsi"/>
            <w:color w:val="0000FF"/>
            <w:sz w:val="24"/>
            <w:szCs w:val="24"/>
            <w:u w:val="single"/>
          </w:rPr>
          <w:t>ImageButton</w:t>
        </w:r>
        <w:proofErr w:type="spellEnd"/>
      </w:hyperlink>
      <w:r w:rsidRPr="00517672">
        <w:rPr>
          <w:rFonts w:eastAsia="Times New Roman" w:cstheme="minorHAnsi"/>
          <w:sz w:val="24"/>
          <w:szCs w:val="24"/>
        </w:rPr>
        <w:t xml:space="preserve">, </w:t>
      </w:r>
      <w:hyperlink r:id="rId45" w:history="1">
        <w:proofErr w:type="spellStart"/>
        <w:r w:rsidRPr="00517672">
          <w:rPr>
            <w:rFonts w:eastAsia="Times New Roman" w:cstheme="minorHAnsi"/>
            <w:color w:val="0000FF"/>
            <w:sz w:val="24"/>
            <w:szCs w:val="24"/>
            <w:u w:val="single"/>
          </w:rPr>
          <w:t>TextView</w:t>
        </w:r>
        <w:proofErr w:type="spellEnd"/>
      </w:hyperlink>
      <w:r w:rsidRPr="00517672">
        <w:rPr>
          <w:rFonts w:eastAsia="Times New Roman" w:cstheme="minorHAnsi"/>
          <w:sz w:val="24"/>
          <w:szCs w:val="24"/>
        </w:rPr>
        <w:t xml:space="preserve">, </w:t>
      </w:r>
      <w:hyperlink r:id="rId46" w:history="1">
        <w:proofErr w:type="spellStart"/>
        <w:r w:rsidRPr="00517672">
          <w:rPr>
            <w:rFonts w:eastAsia="Times New Roman" w:cstheme="minorHAnsi"/>
            <w:color w:val="0000FF"/>
            <w:sz w:val="24"/>
            <w:szCs w:val="24"/>
            <w:u w:val="single"/>
          </w:rPr>
          <w:t>ImageView</w:t>
        </w:r>
        <w:proofErr w:type="spellEnd"/>
      </w:hyperlink>
      <w:r w:rsidRPr="00517672">
        <w:rPr>
          <w:rFonts w:eastAsia="Times New Roman" w:cstheme="minorHAnsi"/>
          <w:sz w:val="24"/>
          <w:szCs w:val="24"/>
        </w:rPr>
        <w:t xml:space="preserve"> and others.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There is a </w:t>
      </w:r>
      <w:hyperlink r:id="rId47" w:history="1">
        <w:r w:rsidRPr="00517672">
          <w:rPr>
            <w:rFonts w:eastAsia="Times New Roman" w:cstheme="minorHAnsi"/>
            <w:color w:val="0000FF"/>
            <w:sz w:val="24"/>
            <w:szCs w:val="24"/>
            <w:u w:val="single"/>
          </w:rPr>
          <w:t>pretty good UI tutorial</w:t>
        </w:r>
      </w:hyperlink>
      <w:r w:rsidRPr="00517672">
        <w:rPr>
          <w:rFonts w:eastAsia="Times New Roman" w:cstheme="minorHAnsi"/>
          <w:sz w:val="24"/>
          <w:szCs w:val="24"/>
        </w:rPr>
        <w:t xml:space="preserve"> available. Keep in mind that the code samples will be in Java instead of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However, you should find that the Oxidizer IDE feature can help in porting Java code over to the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syntax. If you have a snippet of Java code in the clipboard, you can press </w:t>
      </w:r>
      <w:proofErr w:type="spellStart"/>
      <w:r w:rsidRPr="00517672">
        <w:rPr>
          <w:rFonts w:eastAsia="Times New Roman" w:cstheme="minorHAnsi"/>
          <w:sz w:val="24"/>
          <w:szCs w:val="24"/>
        </w:rPr>
        <w:t>Alt+Ctrl+V</w:t>
      </w:r>
      <w:proofErr w:type="spellEnd"/>
      <w:r w:rsidRPr="00517672">
        <w:rPr>
          <w:rFonts w:eastAsia="Times New Roman" w:cstheme="minorHAnsi"/>
          <w:sz w:val="24"/>
          <w:szCs w:val="24"/>
        </w:rPr>
        <w:t xml:space="preserve">, </w:t>
      </w:r>
      <w:proofErr w:type="gramStart"/>
      <w:r w:rsidRPr="00517672">
        <w:rPr>
          <w:rFonts w:eastAsia="Times New Roman" w:cstheme="minorHAnsi"/>
          <w:sz w:val="24"/>
          <w:szCs w:val="24"/>
        </w:rPr>
        <w:t>then</w:t>
      </w:r>
      <w:proofErr w:type="gramEnd"/>
      <w:r w:rsidRPr="00517672">
        <w:rPr>
          <w:rFonts w:eastAsia="Times New Roman" w:cstheme="minorHAnsi"/>
          <w:sz w:val="24"/>
          <w:szCs w:val="24"/>
        </w:rPr>
        <w:t xml:space="preserve"> J and the Oxidizer will do its utmost to translate the code for you. It won’t necessarily do a perfect job as it’s working without context, but it should do the main bulk of the translation for you.</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noProof/>
          <w:color w:val="0000FF"/>
          <w:sz w:val="24"/>
          <w:szCs w:val="24"/>
        </w:rPr>
        <w:drawing>
          <wp:inline distT="0" distB="0" distL="0" distR="0" wp14:anchorId="6F6C7829" wp14:editId="2F4A9E3A">
            <wp:extent cx="7284720" cy="5238750"/>
            <wp:effectExtent l="0" t="0" r="0" b="0"/>
            <wp:docPr id="2" name="Picture 2" descr="Oxidizer can port Java snippets to Oxygen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xidizer can port Java snippets to Oxygen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84720" cy="523875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Now for some Toast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lastRenderedPageBreak/>
        <w:t xml:space="preserve">When you want to popup a message to your users from an Android app, you make toast. A toast is a small popup window that shows up in front of the current activity for a short time. Simply call the </w:t>
      </w:r>
      <w:hyperlink r:id="rId50" w:anchor="makeText" w:history="1">
        <w:proofErr w:type="spellStart"/>
        <w:r w:rsidRPr="00517672">
          <w:rPr>
            <w:rFonts w:eastAsia="Times New Roman" w:cstheme="minorHAnsi"/>
            <w:color w:val="0000FF"/>
            <w:sz w:val="24"/>
            <w:szCs w:val="24"/>
            <w:u w:val="single"/>
          </w:rPr>
          <w:t>makeText</w:t>
        </w:r>
        <w:proofErr w:type="spellEnd"/>
      </w:hyperlink>
      <w:r w:rsidRPr="00517672">
        <w:rPr>
          <w:rFonts w:eastAsia="Times New Roman" w:cstheme="minorHAnsi"/>
          <w:sz w:val="24"/>
          <w:szCs w:val="24"/>
        </w:rPr>
        <w:t xml:space="preserve"> method on the </w:t>
      </w:r>
      <w:hyperlink r:id="rId51" w:history="1">
        <w:r w:rsidRPr="00517672">
          <w:rPr>
            <w:rFonts w:eastAsia="Times New Roman" w:cstheme="minorHAnsi"/>
            <w:color w:val="0000FF"/>
            <w:sz w:val="24"/>
            <w:szCs w:val="24"/>
            <w:u w:val="single"/>
          </w:rPr>
          <w:t>Toast</w:t>
        </w:r>
      </w:hyperlink>
      <w:r w:rsidRPr="00517672">
        <w:rPr>
          <w:rFonts w:eastAsia="Times New Roman" w:cstheme="minorHAnsi"/>
          <w:sz w:val="24"/>
          <w:szCs w:val="24"/>
        </w:rPr>
        <w:t xml:space="preserve"> class to create a toast object, then call </w:t>
      </w:r>
      <w:hyperlink r:id="rId52" w:anchor="show" w:history="1">
        <w:proofErr w:type="gramStart"/>
        <w:r w:rsidRPr="00517672">
          <w:rPr>
            <w:rFonts w:eastAsia="Times New Roman" w:cstheme="minorHAnsi"/>
            <w:color w:val="0000FF"/>
            <w:sz w:val="24"/>
            <w:szCs w:val="24"/>
            <w:u w:val="single"/>
          </w:rPr>
          <w:t>show(</w:t>
        </w:r>
        <w:proofErr w:type="gram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to pop it up on-screen. There are two versions of </w:t>
      </w:r>
      <w:proofErr w:type="spellStart"/>
      <w:r w:rsidRPr="00517672">
        <w:rPr>
          <w:rFonts w:eastAsia="Times New Roman" w:cstheme="minorHAnsi"/>
          <w:sz w:val="24"/>
          <w:szCs w:val="24"/>
        </w:rPr>
        <w:t>makeText</w:t>
      </w:r>
      <w:proofErr w:type="spellEnd"/>
      <w:r w:rsidRPr="00517672">
        <w:rPr>
          <w:rFonts w:eastAsia="Times New Roman" w:cstheme="minorHAnsi"/>
          <w:sz w:val="24"/>
          <w:szCs w:val="24"/>
        </w:rPr>
        <w:t xml:space="preserve"> and each takes 3 parameters. Here is a sample call:</w:t>
      </w:r>
    </w:p>
    <w:p w:rsidR="00517672" w:rsidRPr="00517672" w:rsidRDefault="00517672" w:rsidP="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roofErr w:type="spellStart"/>
      <w:proofErr w:type="gramStart"/>
      <w:r w:rsidRPr="00517672">
        <w:rPr>
          <w:rFonts w:eastAsia="Times New Roman" w:cstheme="minorHAnsi"/>
          <w:sz w:val="24"/>
          <w:szCs w:val="24"/>
        </w:rPr>
        <w:t>Toast.makeText</w:t>
      </w:r>
      <w:proofErr w:type="spellEnd"/>
      <w:r w:rsidRPr="00517672">
        <w:rPr>
          <w:rFonts w:eastAsia="Times New Roman" w:cstheme="minorHAnsi"/>
          <w:sz w:val="24"/>
          <w:szCs w:val="24"/>
        </w:rPr>
        <w:t>(</w:t>
      </w:r>
      <w:proofErr w:type="gramEnd"/>
      <w:r w:rsidRPr="00517672">
        <w:rPr>
          <w:rFonts w:eastAsia="Times New Roman" w:cstheme="minorHAnsi"/>
          <w:sz w:val="24"/>
          <w:szCs w:val="24"/>
        </w:rPr>
        <w:t>self, "Hello World! This is a toast.</w:t>
      </w:r>
      <w:proofErr w:type="gramStart"/>
      <w:r w:rsidRPr="00517672">
        <w:rPr>
          <w:rFonts w:eastAsia="Times New Roman" w:cstheme="minorHAnsi"/>
          <w:sz w:val="24"/>
          <w:szCs w:val="24"/>
        </w:rPr>
        <w:t>",</w:t>
      </w:r>
      <w:proofErr w:type="gramEnd"/>
      <w:r w:rsidRPr="00517672">
        <w:rPr>
          <w:rFonts w:eastAsia="Times New Roman" w:cstheme="minorHAnsi"/>
          <w:sz w:val="24"/>
          <w:szCs w:val="24"/>
        </w:rPr>
        <w:t xml:space="preserve"> </w:t>
      </w:r>
      <w:proofErr w:type="spellStart"/>
      <w:r w:rsidRPr="00517672">
        <w:rPr>
          <w:rFonts w:eastAsia="Times New Roman" w:cstheme="minorHAnsi"/>
          <w:sz w:val="24"/>
          <w:szCs w:val="24"/>
        </w:rPr>
        <w:t>Toast.LENGTH_SHORT</w:t>
      </w:r>
      <w:proofErr w:type="spellEnd"/>
      <w:r w:rsidRPr="00517672">
        <w:rPr>
          <w:rFonts w:eastAsia="Times New Roman" w:cstheme="minorHAnsi"/>
          <w:sz w:val="24"/>
          <w:szCs w:val="24"/>
        </w:rPr>
        <w:t>).show();</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first parameter is the context that the toast relates to. You can either pass your activity (using self if working in the activity’s method) or a reference to the single application object that exists in the app (accessible via the activity’s </w:t>
      </w:r>
      <w:hyperlink r:id="rId53" w:anchor="getApplicationContext" w:history="1">
        <w:proofErr w:type="spellStart"/>
        <w:r w:rsidRPr="00517672">
          <w:rPr>
            <w:rFonts w:eastAsia="Times New Roman" w:cstheme="minorHAnsi"/>
            <w:color w:val="0000FF"/>
            <w:sz w:val="24"/>
            <w:szCs w:val="24"/>
            <w:u w:val="single"/>
          </w:rPr>
          <w:t>getApplicationContext</w:t>
        </w:r>
        <w:proofErr w:type="spellEnd"/>
        <w:r w:rsidRPr="00517672">
          <w:rPr>
            <w:rFonts w:eastAsia="Times New Roman" w:cstheme="minorHAnsi"/>
            <w:color w:val="0000FF"/>
            <w:sz w:val="24"/>
            <w:szCs w:val="24"/>
            <w:u w:val="single"/>
          </w:rPr>
          <w:t>()</w:t>
        </w:r>
      </w:hyperlink>
      <w:r w:rsidRPr="00517672">
        <w:rPr>
          <w:rFonts w:eastAsia="Times New Roman" w:cstheme="minorHAnsi"/>
          <w:sz w:val="24"/>
          <w:szCs w:val="24"/>
        </w:rPr>
        <w:t xml:space="preserve"> method), since both </w:t>
      </w:r>
      <w:hyperlink r:id="rId54" w:history="1">
        <w:r w:rsidRPr="00517672">
          <w:rPr>
            <w:rFonts w:eastAsia="Times New Roman" w:cstheme="minorHAnsi"/>
            <w:color w:val="0000FF"/>
            <w:sz w:val="24"/>
            <w:szCs w:val="24"/>
            <w:u w:val="single"/>
          </w:rPr>
          <w:t>Activity</w:t>
        </w:r>
      </w:hyperlink>
      <w:r w:rsidRPr="00517672">
        <w:rPr>
          <w:rFonts w:eastAsia="Times New Roman" w:cstheme="minorHAnsi"/>
          <w:sz w:val="24"/>
          <w:szCs w:val="24"/>
        </w:rPr>
        <w:t xml:space="preserve"> and </w:t>
      </w:r>
      <w:hyperlink r:id="rId55" w:history="1">
        <w:r w:rsidRPr="00517672">
          <w:rPr>
            <w:rFonts w:eastAsia="Times New Roman" w:cstheme="minorHAnsi"/>
            <w:color w:val="0000FF"/>
            <w:sz w:val="24"/>
            <w:szCs w:val="24"/>
            <w:u w:val="single"/>
          </w:rPr>
          <w:t>Application</w:t>
        </w:r>
      </w:hyperlink>
      <w:r w:rsidRPr="00517672">
        <w:rPr>
          <w:rFonts w:eastAsia="Times New Roman" w:cstheme="minorHAnsi"/>
          <w:sz w:val="24"/>
          <w:szCs w:val="24"/>
        </w:rPr>
        <w:t xml:space="preserve"> inherit from the </w:t>
      </w:r>
      <w:hyperlink r:id="rId56" w:history="1">
        <w:r w:rsidRPr="00517672">
          <w:rPr>
            <w:rFonts w:eastAsia="Times New Roman" w:cstheme="minorHAnsi"/>
            <w:color w:val="0000FF"/>
            <w:sz w:val="24"/>
            <w:szCs w:val="24"/>
            <w:u w:val="single"/>
          </w:rPr>
          <w:t>Context</w:t>
        </w:r>
      </w:hyperlink>
      <w:r w:rsidRPr="00517672">
        <w:rPr>
          <w:rFonts w:eastAsia="Times New Roman" w:cstheme="minorHAnsi"/>
          <w:sz w:val="24"/>
          <w:szCs w:val="24"/>
        </w:rPr>
        <w:t xml:space="preserve"> class.</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second parameter is the text string to display. This can either be a literal string as above or, preferably, a string resource ID, depending on which version of </w:t>
      </w:r>
      <w:proofErr w:type="spellStart"/>
      <w:r w:rsidRPr="00517672">
        <w:rPr>
          <w:rFonts w:eastAsia="Times New Roman" w:cstheme="minorHAnsi"/>
          <w:sz w:val="24"/>
          <w:szCs w:val="24"/>
        </w:rPr>
        <w:t>makeText</w:t>
      </w:r>
      <w:proofErr w:type="spellEnd"/>
      <w:r w:rsidRPr="00517672">
        <w:rPr>
          <w:rFonts w:eastAsia="Times New Roman" w:cstheme="minorHAnsi"/>
          <w:sz w:val="24"/>
          <w:szCs w:val="24"/>
        </w:rPr>
        <w:t xml:space="preserve"> you are using. So to pass a resource ID, you would reference a string defined in ''</w:t>
      </w:r>
      <w:proofErr w:type="spellStart"/>
      <w:r w:rsidRPr="00517672">
        <w:rPr>
          <w:rFonts w:eastAsia="Times New Roman" w:cstheme="minorHAnsi"/>
          <w:sz w:val="24"/>
          <w:szCs w:val="24"/>
        </w:rPr>
        <w:t>strings.android</w:t>
      </w:r>
      <w:proofErr w:type="spellEnd"/>
      <w:r w:rsidRPr="00517672">
        <w:rPr>
          <w:rFonts w:eastAsia="Times New Roman" w:cstheme="minorHAnsi"/>
          <w:sz w:val="24"/>
          <w:szCs w:val="24"/>
        </w:rPr>
        <w:t xml:space="preserve">-xml'' by using </w:t>
      </w:r>
      <w:proofErr w:type="gramStart"/>
      <w:r w:rsidRPr="00517672">
        <w:rPr>
          <w:rFonts w:eastAsia="Times New Roman" w:cstheme="minorHAnsi"/>
          <w:sz w:val="24"/>
          <w:szCs w:val="24"/>
        </w:rPr>
        <w:t>String[</w:t>
      </w:r>
      <w:proofErr w:type="spellStart"/>
      <w:proofErr w:type="gramEnd"/>
      <w:r w:rsidRPr="00517672">
        <w:rPr>
          <w:rFonts w:eastAsia="Times New Roman" w:cstheme="minorHAnsi"/>
          <w:sz w:val="24"/>
          <w:szCs w:val="24"/>
        </w:rPr>
        <w:t>R.string.some_identifier</w:t>
      </w:r>
      <w:proofErr w:type="spellEnd"/>
      <w:r w:rsidRPr="00517672">
        <w:rPr>
          <w:rFonts w:eastAsia="Times New Roman" w:cstheme="minorHAnsi"/>
          <w:sz w:val="24"/>
          <w:szCs w:val="24"/>
        </w:rPr>
        <w: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last parameter is the duration before the toast is auto-dismissed, either </w:t>
      </w:r>
      <w:hyperlink r:id="rId57" w:anchor="LENGTH_SHORT" w:history="1">
        <w:proofErr w:type="spellStart"/>
        <w:r w:rsidRPr="00517672">
          <w:rPr>
            <w:rFonts w:eastAsia="Times New Roman" w:cstheme="minorHAnsi"/>
            <w:color w:val="0000FF"/>
            <w:sz w:val="24"/>
            <w:szCs w:val="24"/>
            <w:u w:val="single"/>
          </w:rPr>
          <w:t>Toast.LENGTH_SHORT</w:t>
        </w:r>
        <w:proofErr w:type="spellEnd"/>
      </w:hyperlink>
      <w:r w:rsidRPr="00517672">
        <w:rPr>
          <w:rFonts w:eastAsia="Times New Roman" w:cstheme="minorHAnsi"/>
          <w:sz w:val="24"/>
          <w:szCs w:val="24"/>
        </w:rPr>
        <w:t xml:space="preserve"> or </w:t>
      </w:r>
      <w:hyperlink r:id="rId58" w:anchor="LENGTH_LONG" w:history="1">
        <w:proofErr w:type="spellStart"/>
        <w:r w:rsidRPr="00517672">
          <w:rPr>
            <w:rFonts w:eastAsia="Times New Roman" w:cstheme="minorHAnsi"/>
            <w:color w:val="0000FF"/>
            <w:sz w:val="24"/>
            <w:szCs w:val="24"/>
            <w:u w:val="single"/>
          </w:rPr>
          <w:t>Toast.LENGTH_LONG</w:t>
        </w:r>
        <w:proofErr w:type="spellEnd"/>
      </w:hyperlink>
      <w:r w:rsidRPr="00517672">
        <w:rPr>
          <w:rFonts w:eastAsia="Times New Roman" w:cstheme="minorHAnsi"/>
          <w:sz w:val="24"/>
          <w:szCs w:val="24"/>
        </w:rPr>
        <w: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The call to </w:t>
      </w:r>
      <w:proofErr w:type="spellStart"/>
      <w:r w:rsidRPr="00517672">
        <w:rPr>
          <w:rFonts w:eastAsia="Times New Roman" w:cstheme="minorHAnsi"/>
          <w:sz w:val="24"/>
          <w:szCs w:val="24"/>
        </w:rPr>
        <w:t>makeText</w:t>
      </w:r>
      <w:proofErr w:type="spellEnd"/>
      <w:r w:rsidRPr="00517672">
        <w:rPr>
          <w:rFonts w:eastAsia="Times New Roman" w:cstheme="minorHAnsi"/>
          <w:sz w:val="24"/>
          <w:szCs w:val="24"/>
        </w:rPr>
        <w:t xml:space="preserve"> returns a Toast object. There are other methods on the Toast object to configure it. The show method ultimately displays the toast.</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Just add the code above to the </w:t>
      </w:r>
      <w:proofErr w:type="spellStart"/>
      <w:r w:rsidRPr="00517672">
        <w:rPr>
          <w:rFonts w:eastAsia="Times New Roman" w:cstheme="minorHAnsi"/>
          <w:sz w:val="24"/>
          <w:szCs w:val="24"/>
        </w:rPr>
        <w:t>ButtonOnClick</w:t>
      </w:r>
      <w:proofErr w:type="spellEnd"/>
      <w:r w:rsidRPr="00517672">
        <w:rPr>
          <w:rFonts w:eastAsia="Times New Roman" w:cstheme="minorHAnsi"/>
          <w:sz w:val="24"/>
          <w:szCs w:val="24"/>
        </w:rPr>
        <w:t xml:space="preserve"> event handler in </w:t>
      </w:r>
      <w:proofErr w:type="spellStart"/>
      <w:r w:rsidRPr="00517672">
        <w:rPr>
          <w:rFonts w:eastAsia="Times New Roman" w:cstheme="minorHAnsi"/>
          <w:sz w:val="24"/>
          <w:szCs w:val="24"/>
        </w:rPr>
        <w:t>MainActivity</w:t>
      </w:r>
      <w:proofErr w:type="spellEnd"/>
      <w:r w:rsidRPr="00517672">
        <w:rPr>
          <w:rFonts w:eastAsia="Times New Roman" w:cstheme="minorHAnsi"/>
          <w:sz w:val="24"/>
          <w:szCs w:val="24"/>
        </w:rPr>
        <w:t xml:space="preserve"> and when you run it in the emulator or on a device, you will see the toast appear when you click the button.</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noProof/>
          <w:color w:val="0000FF"/>
          <w:sz w:val="24"/>
          <w:szCs w:val="24"/>
        </w:rPr>
        <w:lastRenderedPageBreak/>
        <w:drawing>
          <wp:inline distT="0" distB="0" distL="0" distR="0" wp14:anchorId="5CA4EF1C" wp14:editId="3E75EF6C">
            <wp:extent cx="6998970" cy="5078730"/>
            <wp:effectExtent l="0" t="0" r="0" b="7620"/>
            <wp:docPr id="1" name="Picture 1" descr="Android Emulator - Running with Toas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Emulator - Running with Toast">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98970" cy="5078730"/>
                    </a:xfrm>
                    <a:prstGeom prst="rect">
                      <a:avLst/>
                    </a:prstGeom>
                    <a:noFill/>
                    <a:ln>
                      <a:noFill/>
                    </a:ln>
                  </pic:spPr>
                </pic:pic>
              </a:graphicData>
            </a:graphic>
          </wp:inline>
        </w:drawing>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A toast never receives focus and always disappears after the duration timeout.</w:t>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Documentation</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For Android documentation, you can make use of the mass of information provided by Google in their </w:t>
      </w:r>
      <w:hyperlink r:id="rId61" w:history="1">
        <w:r w:rsidRPr="00517672">
          <w:rPr>
            <w:rFonts w:eastAsia="Times New Roman" w:cstheme="minorHAnsi"/>
            <w:color w:val="0000FF"/>
            <w:sz w:val="24"/>
            <w:szCs w:val="24"/>
            <w:u w:val="single"/>
          </w:rPr>
          <w:t>API Reference</w:t>
        </w:r>
      </w:hyperlink>
      <w:r w:rsidRPr="00517672">
        <w:rPr>
          <w:rFonts w:eastAsia="Times New Roman" w:cstheme="minorHAnsi"/>
          <w:sz w:val="24"/>
          <w:szCs w:val="24"/>
        </w:rPr>
        <w:t xml:space="preserve"> and </w:t>
      </w:r>
      <w:hyperlink r:id="rId62" w:history="1">
        <w:r w:rsidRPr="00517672">
          <w:rPr>
            <w:rFonts w:eastAsia="Times New Roman" w:cstheme="minorHAnsi"/>
            <w:color w:val="0000FF"/>
            <w:sz w:val="24"/>
            <w:szCs w:val="24"/>
            <w:u w:val="single"/>
          </w:rPr>
          <w:t>API Guides</w:t>
        </w:r>
      </w:hyperlink>
      <w:r w:rsidRPr="00517672">
        <w:rPr>
          <w:rFonts w:eastAsia="Times New Roman" w:cstheme="minorHAnsi"/>
          <w:sz w:val="24"/>
          <w:szCs w:val="24"/>
        </w:rPr>
        <w:t xml:space="preserve">. Naturally, this documentation is targeted at Java programmers, but that should really be just a minor inconvenience - the method signatures are laid out in </w:t>
      </w:r>
      <w:hyperlink r:id="rId63" w:anchor="Functions" w:history="1">
        <w:r w:rsidRPr="00517672">
          <w:rPr>
            <w:rFonts w:eastAsia="Times New Roman" w:cstheme="minorHAnsi"/>
            <w:color w:val="0000FF"/>
            <w:sz w:val="24"/>
            <w:szCs w:val="24"/>
            <w:u w:val="single"/>
          </w:rPr>
          <w:t>C-style syntax</w:t>
        </w:r>
      </w:hyperlink>
      <w:r w:rsidRPr="00517672">
        <w:rPr>
          <w:rFonts w:eastAsia="Times New Roman" w:cstheme="minorHAnsi"/>
          <w:sz w:val="24"/>
          <w:szCs w:val="24"/>
        </w:rPr>
        <w:t xml:space="preserve"> rather than Pascal-style.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can natively access any of the Android SDK class and call any of the available methods, so the best documentation is the documentation written by the platform provider: Google.</w:t>
      </w:r>
    </w:p>
    <w:p w:rsidR="00517672" w:rsidRP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t xml:space="preserve">In this primer, various different class types and methods have been linked through to the corresponding Android SDK documentation. You should become familiar with using the Android SDK documentation to learn about how to program Android applications in </w:t>
      </w:r>
      <w:proofErr w:type="spellStart"/>
      <w:r w:rsidRPr="00517672">
        <w:rPr>
          <w:rFonts w:eastAsia="Times New Roman" w:cstheme="minorHAnsi"/>
          <w:sz w:val="24"/>
          <w:szCs w:val="24"/>
        </w:rPr>
        <w:t>Oxygene</w:t>
      </w:r>
      <w:proofErr w:type="spellEnd"/>
      <w:r w:rsidRPr="00517672">
        <w:rPr>
          <w:rFonts w:eastAsia="Times New Roman" w:cstheme="minorHAnsi"/>
          <w:sz w:val="24"/>
          <w:szCs w:val="24"/>
        </w:rPr>
        <w:t xml:space="preserve"> for Java.</w:t>
      </w:r>
    </w:p>
    <w:p w:rsidR="00517672" w:rsidRPr="00517672" w:rsidRDefault="00517672" w:rsidP="00517672">
      <w:pPr>
        <w:spacing w:before="100" w:beforeAutospacing="1" w:after="100" w:afterAutospacing="1" w:line="240" w:lineRule="auto"/>
        <w:jc w:val="both"/>
        <w:outlineLvl w:val="1"/>
        <w:rPr>
          <w:rFonts w:eastAsia="Times New Roman" w:cstheme="minorHAnsi"/>
          <w:b/>
          <w:bCs/>
          <w:sz w:val="24"/>
          <w:szCs w:val="24"/>
        </w:rPr>
      </w:pPr>
      <w:r w:rsidRPr="00517672">
        <w:rPr>
          <w:rFonts w:eastAsia="Times New Roman" w:cstheme="minorHAnsi"/>
          <w:b/>
          <w:bCs/>
          <w:sz w:val="24"/>
          <w:szCs w:val="24"/>
        </w:rPr>
        <w:t>Notes</w:t>
      </w:r>
    </w:p>
    <w:p w:rsidR="00517672" w:rsidRDefault="00517672" w:rsidP="00517672">
      <w:pPr>
        <w:spacing w:before="100" w:beforeAutospacing="1" w:after="100" w:afterAutospacing="1" w:line="240" w:lineRule="auto"/>
        <w:jc w:val="both"/>
        <w:rPr>
          <w:rFonts w:eastAsia="Times New Roman" w:cstheme="minorHAnsi"/>
          <w:sz w:val="24"/>
          <w:szCs w:val="24"/>
        </w:rPr>
      </w:pPr>
      <w:r w:rsidRPr="00517672">
        <w:rPr>
          <w:rFonts w:eastAsia="Times New Roman" w:cstheme="minorHAnsi"/>
          <w:sz w:val="24"/>
          <w:szCs w:val="24"/>
        </w:rPr>
        <w:lastRenderedPageBreak/>
        <w:t>One important thing to remember for Android as you start building larger projects and making use of additional libraries is that if you don’t set the “Copy Local” property to true for a referenced library, the compiler presumes the library is available on the system and does not include it in the generated archive. If you set it, it becomes part of the application. For the main platform library, such as android-14, “Copy Local” must be left as false, but for all other libraries it must be set to true to ensure the referenced code will be available when the app runs on an Android device.</w:t>
      </w:r>
    </w:p>
    <w:p w:rsidR="00FA1978" w:rsidRDefault="00FA1978" w:rsidP="00517672">
      <w:pPr>
        <w:spacing w:before="100" w:beforeAutospacing="1" w:after="100" w:afterAutospacing="1" w:line="240" w:lineRule="auto"/>
        <w:jc w:val="both"/>
        <w:rPr>
          <w:rFonts w:eastAsia="Times New Roman" w:cstheme="minorHAnsi"/>
          <w:sz w:val="24"/>
          <w:szCs w:val="24"/>
        </w:rPr>
      </w:pPr>
    </w:p>
    <w:p w:rsidR="00FA1978" w:rsidRDefault="00FA1978" w:rsidP="00FA1978">
      <w:pPr>
        <w:pStyle w:val="Heading1"/>
      </w:pPr>
      <w:r>
        <w:t>How to make android apps</w:t>
      </w:r>
    </w:p>
    <w:p w:rsidR="00FA1978" w:rsidRDefault="00FA1978" w:rsidP="00FA1978">
      <w:pPr>
        <w:pStyle w:val="NormalWeb"/>
      </w:pPr>
      <w:r>
        <w:t>In this page, you will know how to create the simple hello android application. We are creating the simple example of android using the Eclipse IDE. For creating the simple example:</w:t>
      </w:r>
    </w:p>
    <w:p w:rsidR="00FA1978" w:rsidRDefault="00FA1978" w:rsidP="00FA1978">
      <w:pPr>
        <w:numPr>
          <w:ilvl w:val="0"/>
          <w:numId w:val="3"/>
        </w:numPr>
        <w:spacing w:before="100" w:beforeAutospacing="1" w:after="100" w:afterAutospacing="1" w:line="240" w:lineRule="auto"/>
      </w:pPr>
      <w:r>
        <w:t>Create the new android project</w:t>
      </w:r>
    </w:p>
    <w:p w:rsidR="00FA1978" w:rsidRDefault="00FA1978" w:rsidP="00FA1978">
      <w:pPr>
        <w:numPr>
          <w:ilvl w:val="0"/>
          <w:numId w:val="3"/>
        </w:numPr>
        <w:spacing w:before="100" w:beforeAutospacing="1" w:after="100" w:afterAutospacing="1" w:line="240" w:lineRule="auto"/>
      </w:pPr>
      <w:r>
        <w:t>Write the message (optional)</w:t>
      </w:r>
    </w:p>
    <w:p w:rsidR="00FA1978" w:rsidRDefault="00FA1978" w:rsidP="00FA1978">
      <w:pPr>
        <w:numPr>
          <w:ilvl w:val="0"/>
          <w:numId w:val="3"/>
        </w:numPr>
        <w:spacing w:before="100" w:beforeAutospacing="1" w:after="100" w:afterAutospacing="1" w:line="240" w:lineRule="auto"/>
      </w:pPr>
      <w:r>
        <w:t>Run the android application</w:t>
      </w:r>
    </w:p>
    <w:p w:rsidR="00FA1978" w:rsidRDefault="00FA1978" w:rsidP="00FA1978">
      <w:pPr>
        <w:spacing w:after="0"/>
      </w:pPr>
      <w:r>
        <w:pict>
          <v:rect id="_x0000_i1025" style="width:0;height:1.5pt" o:hralign="center" o:hrstd="t" o:hr="t" fillcolor="#a0a0a0" stroked="f"/>
        </w:pict>
      </w:r>
    </w:p>
    <w:p w:rsidR="00FA1978" w:rsidRDefault="00FA1978" w:rsidP="00FA1978">
      <w:pPr>
        <w:pStyle w:val="Heading3"/>
      </w:pPr>
      <w:r>
        <w:t>Hello Android Example</w:t>
      </w:r>
    </w:p>
    <w:p w:rsidR="00FA1978" w:rsidRDefault="00FA1978" w:rsidP="00FA1978">
      <w:pPr>
        <w:pStyle w:val="NormalWeb"/>
      </w:pPr>
      <w:r>
        <w:t>You need to follow the 3 steps mentioned above for creating the Hello android application.</w:t>
      </w:r>
    </w:p>
    <w:p w:rsidR="00FA1978" w:rsidRDefault="00FA1978" w:rsidP="00FA1978">
      <w:pPr>
        <w:pStyle w:val="Heading3"/>
      </w:pPr>
      <w:r>
        <w:t>1) Create the New Android project</w:t>
      </w:r>
    </w:p>
    <w:p w:rsidR="00FA1978" w:rsidRDefault="00FA1978" w:rsidP="00FA1978">
      <w:pPr>
        <w:pStyle w:val="NormalWeb"/>
      </w:pPr>
      <w:r>
        <w:t>For creating the new android studio project:</w:t>
      </w:r>
    </w:p>
    <w:p w:rsidR="00FA1978" w:rsidRDefault="00FA1978" w:rsidP="00FA1978">
      <w:pPr>
        <w:pStyle w:val="NormalWeb"/>
      </w:pPr>
      <w:r>
        <w:t xml:space="preserve">1) Select </w:t>
      </w:r>
      <w:proofErr w:type="gramStart"/>
      <w:r>
        <w:rPr>
          <w:rStyle w:val="Emphasis"/>
        </w:rPr>
        <w:t>Start</w:t>
      </w:r>
      <w:proofErr w:type="gramEnd"/>
      <w:r>
        <w:rPr>
          <w:rStyle w:val="Emphasis"/>
        </w:rPr>
        <w:t xml:space="preserve"> a new Android Studio project</w:t>
      </w:r>
    </w:p>
    <w:p w:rsidR="00FA1978" w:rsidRDefault="00FA1978" w:rsidP="00FA1978">
      <w:r>
        <w:rPr>
          <w:noProof/>
        </w:rPr>
        <w:lastRenderedPageBreak/>
        <w:drawing>
          <wp:inline distT="0" distB="0" distL="0" distR="0">
            <wp:extent cx="4541520" cy="4686300"/>
            <wp:effectExtent l="0" t="0" r="0" b="0"/>
            <wp:docPr id="15" name="Picture 15"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android examp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41520" cy="4686300"/>
                    </a:xfrm>
                    <a:prstGeom prst="rect">
                      <a:avLst/>
                    </a:prstGeom>
                    <a:noFill/>
                    <a:ln>
                      <a:noFill/>
                    </a:ln>
                  </pic:spPr>
                </pic:pic>
              </a:graphicData>
            </a:graphic>
          </wp:inline>
        </w:drawing>
      </w:r>
    </w:p>
    <w:p w:rsidR="00FA1978" w:rsidRDefault="00FA1978" w:rsidP="00FA1978">
      <w:pPr>
        <w:pStyle w:val="NormalWeb"/>
      </w:pPr>
      <w:r>
        <w:t>2) Provide the following information: Application name, Company domain, Project location and Package name of application and click next.</w:t>
      </w:r>
    </w:p>
    <w:p w:rsidR="00FA1978" w:rsidRDefault="00FA1978" w:rsidP="00FA1978">
      <w:r>
        <w:rPr>
          <w:noProof/>
        </w:rPr>
        <w:lastRenderedPageBreak/>
        <w:drawing>
          <wp:inline distT="0" distB="0" distL="0" distR="0">
            <wp:extent cx="8724900" cy="6210300"/>
            <wp:effectExtent l="0" t="0" r="0" b="0"/>
            <wp:docPr id="14" name="Picture 14" descr="hello android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android exampl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724900" cy="6210300"/>
                    </a:xfrm>
                    <a:prstGeom prst="rect">
                      <a:avLst/>
                    </a:prstGeom>
                    <a:noFill/>
                    <a:ln>
                      <a:noFill/>
                    </a:ln>
                  </pic:spPr>
                </pic:pic>
              </a:graphicData>
            </a:graphic>
          </wp:inline>
        </w:drawing>
      </w:r>
    </w:p>
    <w:p w:rsidR="00FA1978" w:rsidRDefault="00FA1978" w:rsidP="00FA1978">
      <w:pPr>
        <w:pStyle w:val="NormalWeb"/>
      </w:pPr>
      <w:r>
        <w:t>3) Select the API level of application and click next.</w:t>
      </w:r>
    </w:p>
    <w:p w:rsidR="00FA1978" w:rsidRDefault="00FA1978" w:rsidP="00FA1978">
      <w:r>
        <w:rPr>
          <w:noProof/>
        </w:rPr>
        <w:lastRenderedPageBreak/>
        <w:drawing>
          <wp:inline distT="0" distB="0" distL="0" distR="0">
            <wp:extent cx="8724900" cy="6210300"/>
            <wp:effectExtent l="0" t="0" r="0" b="0"/>
            <wp:docPr id="13" name="Picture 13" descr="hello android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android exampl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24900" cy="6210300"/>
                    </a:xfrm>
                    <a:prstGeom prst="rect">
                      <a:avLst/>
                    </a:prstGeom>
                    <a:noFill/>
                    <a:ln>
                      <a:noFill/>
                    </a:ln>
                  </pic:spPr>
                </pic:pic>
              </a:graphicData>
            </a:graphic>
          </wp:inline>
        </w:drawing>
      </w:r>
    </w:p>
    <w:p w:rsidR="00FA1978" w:rsidRDefault="00FA1978" w:rsidP="00FA1978">
      <w:pPr>
        <w:pStyle w:val="NormalWeb"/>
      </w:pPr>
      <w:r>
        <w:t>4) Select the Activity type (Empty Activity).</w:t>
      </w:r>
    </w:p>
    <w:p w:rsidR="00FA1978" w:rsidRDefault="00FA1978" w:rsidP="00FA1978">
      <w:r>
        <w:rPr>
          <w:noProof/>
        </w:rPr>
        <w:lastRenderedPageBreak/>
        <w:drawing>
          <wp:inline distT="0" distB="0" distL="0" distR="0">
            <wp:extent cx="8724900" cy="6210300"/>
            <wp:effectExtent l="0" t="0" r="0" b="0"/>
            <wp:docPr id="12" name="Picture 12" descr="hello android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android exampl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724900" cy="6210300"/>
                    </a:xfrm>
                    <a:prstGeom prst="rect">
                      <a:avLst/>
                    </a:prstGeom>
                    <a:noFill/>
                    <a:ln>
                      <a:noFill/>
                    </a:ln>
                  </pic:spPr>
                </pic:pic>
              </a:graphicData>
            </a:graphic>
          </wp:inline>
        </w:drawing>
      </w:r>
    </w:p>
    <w:p w:rsidR="00FA1978" w:rsidRDefault="00FA1978" w:rsidP="00FA1978">
      <w:pPr>
        <w:pStyle w:val="NormalWeb"/>
      </w:pPr>
      <w:r>
        <w:t>5) Provide the Activity Name and click finish.</w:t>
      </w:r>
    </w:p>
    <w:p w:rsidR="00FA1978" w:rsidRDefault="00FA1978" w:rsidP="00FA1978">
      <w:r>
        <w:rPr>
          <w:noProof/>
        </w:rPr>
        <w:lastRenderedPageBreak/>
        <w:drawing>
          <wp:inline distT="0" distB="0" distL="0" distR="0">
            <wp:extent cx="8724900" cy="6210300"/>
            <wp:effectExtent l="0" t="0" r="0" b="0"/>
            <wp:docPr id="11" name="Picture 11"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android exampl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24900" cy="6210300"/>
                    </a:xfrm>
                    <a:prstGeom prst="rect">
                      <a:avLst/>
                    </a:prstGeom>
                    <a:noFill/>
                    <a:ln>
                      <a:noFill/>
                    </a:ln>
                  </pic:spPr>
                </pic:pic>
              </a:graphicData>
            </a:graphic>
          </wp:inline>
        </w:drawing>
      </w:r>
    </w:p>
    <w:p w:rsidR="00FA1978" w:rsidRDefault="00FA1978" w:rsidP="00FA1978">
      <w:pPr>
        <w:pStyle w:val="NormalWeb"/>
      </w:pPr>
      <w:r>
        <w:t>After finishing the Activity configuration, Android Studio auto generates the activity class and other required configuration files.</w:t>
      </w:r>
    </w:p>
    <w:p w:rsidR="00FA1978" w:rsidRDefault="00FA1978" w:rsidP="00FA1978">
      <w:pPr>
        <w:pStyle w:val="NormalWeb"/>
      </w:pPr>
      <w:r>
        <w:t>Now an android project has been created. You can explore the android project and see the simple program, it looks like this:</w:t>
      </w:r>
    </w:p>
    <w:p w:rsidR="00FA1978" w:rsidRDefault="00FA1978" w:rsidP="00FA1978">
      <w:pPr>
        <w:rPr>
          <w:ins w:id="31" w:author="Unknown"/>
        </w:rPr>
      </w:pPr>
      <w:r>
        <w:rPr>
          <w:noProof/>
        </w:rPr>
        <w:lastRenderedPageBreak/>
        <w:drawing>
          <wp:inline distT="0" distB="0" distL="0" distR="0">
            <wp:extent cx="7860030" cy="3371850"/>
            <wp:effectExtent l="0" t="0" r="7620" b="0"/>
            <wp:docPr id="10" name="Picture 10"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android exampl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860030" cy="3371850"/>
                    </a:xfrm>
                    <a:prstGeom prst="rect">
                      <a:avLst/>
                    </a:prstGeom>
                    <a:noFill/>
                    <a:ln>
                      <a:noFill/>
                    </a:ln>
                  </pic:spPr>
                </pic:pic>
              </a:graphicData>
            </a:graphic>
          </wp:inline>
        </w:drawing>
      </w:r>
    </w:p>
    <w:p w:rsidR="00FA1978" w:rsidRDefault="00FA1978" w:rsidP="00FA1978">
      <w:pPr>
        <w:pStyle w:val="Heading3"/>
        <w:rPr>
          <w:ins w:id="32" w:author="Unknown"/>
        </w:rPr>
      </w:pPr>
      <w:ins w:id="33" w:author="Unknown">
        <w:r>
          <w:t>2) Write the message</w:t>
        </w:r>
      </w:ins>
    </w:p>
    <w:p w:rsidR="00FA1978" w:rsidRDefault="00FA1978" w:rsidP="00FA1978">
      <w:pPr>
        <w:pStyle w:val="filename"/>
        <w:rPr>
          <w:ins w:id="34" w:author="Unknown"/>
        </w:rPr>
      </w:pPr>
      <w:ins w:id="35" w:author="Unknown">
        <w:r>
          <w:t>File: activity_main.xml</w:t>
        </w:r>
      </w:ins>
    </w:p>
    <w:p w:rsidR="00FA1978" w:rsidRDefault="00FA1978" w:rsidP="00FA1978">
      <w:pPr>
        <w:pStyle w:val="NormalWeb"/>
        <w:rPr>
          <w:ins w:id="36" w:author="Unknown"/>
        </w:rPr>
      </w:pPr>
      <w:ins w:id="37" w:author="Unknown">
        <w:r>
          <w:t>Android studio auto generates code for activity_main.xml file. You may edit this file according to your requirement.</w:t>
        </w:r>
      </w:ins>
    </w:p>
    <w:p w:rsidR="00FA1978" w:rsidRDefault="00FA1978" w:rsidP="00FA1978">
      <w:pPr>
        <w:numPr>
          <w:ilvl w:val="0"/>
          <w:numId w:val="4"/>
        </w:numPr>
        <w:spacing w:before="100" w:beforeAutospacing="1" w:after="100" w:afterAutospacing="1" w:line="240" w:lineRule="auto"/>
        <w:rPr>
          <w:ins w:id="38" w:author="Unknown"/>
        </w:rPr>
      </w:pPr>
      <w:proofErr w:type="gramStart"/>
      <w:ins w:id="39" w:author="Unknown">
        <w:r>
          <w:t>&lt;?xml</w:t>
        </w:r>
        <w:proofErr w:type="gramEnd"/>
        <w:r>
          <w:t> version=</w:t>
        </w:r>
        <w:r>
          <w:rPr>
            <w:rStyle w:val="string"/>
          </w:rPr>
          <w:t>"1.0"</w:t>
        </w:r>
        <w:r>
          <w:t> encoding=</w:t>
        </w:r>
        <w:r>
          <w:rPr>
            <w:rStyle w:val="string"/>
          </w:rPr>
          <w:t>"utf-8"</w:t>
        </w:r>
        <w:r>
          <w:t>?&gt;  </w:t>
        </w:r>
      </w:ins>
    </w:p>
    <w:p w:rsidR="00FA1978" w:rsidRDefault="00FA1978" w:rsidP="00FA1978">
      <w:pPr>
        <w:numPr>
          <w:ilvl w:val="0"/>
          <w:numId w:val="4"/>
        </w:numPr>
        <w:spacing w:before="100" w:beforeAutospacing="1" w:after="100" w:afterAutospacing="1" w:line="240" w:lineRule="auto"/>
        <w:rPr>
          <w:ins w:id="40" w:author="Unknown"/>
        </w:rPr>
      </w:pPr>
      <w:ins w:id="41" w:author="Unknown">
        <w:r>
          <w:t>&lt;android.support.constraint.ConstraintLayout xmlns:android=</w:t>
        </w:r>
        <w:r>
          <w:rPr>
            <w:rStyle w:val="string"/>
          </w:rPr>
          <w:t>"http://schemas.android.com/apk/res/android"</w:t>
        </w:r>
        <w:r>
          <w:t>  </w:t>
        </w:r>
      </w:ins>
    </w:p>
    <w:p w:rsidR="00FA1978" w:rsidRDefault="00FA1978" w:rsidP="00FA1978">
      <w:pPr>
        <w:numPr>
          <w:ilvl w:val="0"/>
          <w:numId w:val="4"/>
        </w:numPr>
        <w:spacing w:before="100" w:beforeAutospacing="1" w:after="100" w:afterAutospacing="1" w:line="240" w:lineRule="auto"/>
        <w:rPr>
          <w:ins w:id="42" w:author="Unknown"/>
        </w:rPr>
      </w:pPr>
      <w:ins w:id="43" w:author="Unknown">
        <w:r>
          <w:t>    </w:t>
        </w:r>
        <w:proofErr w:type="spellStart"/>
        <w:r>
          <w:t>xmlns:app</w:t>
        </w:r>
        <w:proofErr w:type="spellEnd"/>
        <w:r>
          <w:t>=</w:t>
        </w:r>
        <w:r>
          <w:rPr>
            <w:rStyle w:val="string"/>
          </w:rPr>
          <w:t>"http://schemas.android.com/</w:t>
        </w:r>
        <w:proofErr w:type="spellStart"/>
        <w:r>
          <w:rPr>
            <w:rStyle w:val="string"/>
          </w:rPr>
          <w:t>apk</w:t>
        </w:r>
        <w:proofErr w:type="spellEnd"/>
        <w:r>
          <w:rPr>
            <w:rStyle w:val="string"/>
          </w:rPr>
          <w:t>/res-auto"</w:t>
        </w:r>
        <w:r>
          <w:t>  </w:t>
        </w:r>
      </w:ins>
    </w:p>
    <w:p w:rsidR="00FA1978" w:rsidRDefault="00FA1978" w:rsidP="00FA1978">
      <w:pPr>
        <w:numPr>
          <w:ilvl w:val="0"/>
          <w:numId w:val="4"/>
        </w:numPr>
        <w:spacing w:before="100" w:beforeAutospacing="1" w:after="100" w:afterAutospacing="1" w:line="240" w:lineRule="auto"/>
        <w:rPr>
          <w:ins w:id="44" w:author="Unknown"/>
        </w:rPr>
      </w:pPr>
      <w:ins w:id="45" w:author="Unknown">
        <w:r>
          <w:t>    </w:t>
        </w:r>
        <w:proofErr w:type="spellStart"/>
        <w:r>
          <w:t>xmlns:tools</w:t>
        </w:r>
        <w:proofErr w:type="spellEnd"/>
        <w:r>
          <w:t>=</w:t>
        </w:r>
        <w:r>
          <w:rPr>
            <w:rStyle w:val="string"/>
          </w:rPr>
          <w:t>"http://schemas.android.com/tools"</w:t>
        </w:r>
        <w:r>
          <w:t>  </w:t>
        </w:r>
      </w:ins>
    </w:p>
    <w:p w:rsidR="00FA1978" w:rsidRDefault="00FA1978" w:rsidP="00FA1978">
      <w:pPr>
        <w:numPr>
          <w:ilvl w:val="0"/>
          <w:numId w:val="4"/>
        </w:numPr>
        <w:spacing w:before="100" w:beforeAutospacing="1" w:after="100" w:afterAutospacing="1" w:line="240" w:lineRule="auto"/>
        <w:rPr>
          <w:ins w:id="46" w:author="Unknown"/>
        </w:rPr>
      </w:pPr>
      <w:ins w:id="47" w:author="Unknown">
        <w:r>
          <w:t>    </w:t>
        </w:r>
        <w:proofErr w:type="spellStart"/>
        <w:r>
          <w:t>android:layout_width</w:t>
        </w:r>
        <w:proofErr w:type="spellEnd"/>
        <w:r>
          <w:t>=</w:t>
        </w:r>
        <w:r>
          <w:rPr>
            <w:rStyle w:val="string"/>
          </w:rPr>
          <w:t>"</w:t>
        </w:r>
        <w:proofErr w:type="spellStart"/>
        <w:r>
          <w:rPr>
            <w:rStyle w:val="string"/>
          </w:rPr>
          <w:t>match_parent</w:t>
        </w:r>
        <w:proofErr w:type="spellEnd"/>
        <w:r>
          <w:rPr>
            <w:rStyle w:val="string"/>
          </w:rPr>
          <w:t>"</w:t>
        </w:r>
        <w:r>
          <w:t>  </w:t>
        </w:r>
      </w:ins>
    </w:p>
    <w:p w:rsidR="00FA1978" w:rsidRDefault="00FA1978" w:rsidP="00FA1978">
      <w:pPr>
        <w:numPr>
          <w:ilvl w:val="0"/>
          <w:numId w:val="4"/>
        </w:numPr>
        <w:spacing w:before="100" w:beforeAutospacing="1" w:after="100" w:afterAutospacing="1" w:line="240" w:lineRule="auto"/>
        <w:rPr>
          <w:ins w:id="48" w:author="Unknown"/>
        </w:rPr>
      </w:pPr>
      <w:ins w:id="49" w:author="Unknown">
        <w:r>
          <w:t>    </w:t>
        </w:r>
        <w:proofErr w:type="spellStart"/>
        <w:r>
          <w:t>android:layout_height</w:t>
        </w:r>
        <w:proofErr w:type="spellEnd"/>
        <w:r>
          <w:t>=</w:t>
        </w:r>
        <w:r>
          <w:rPr>
            <w:rStyle w:val="string"/>
          </w:rPr>
          <w:t>"</w:t>
        </w:r>
        <w:proofErr w:type="spellStart"/>
        <w:r>
          <w:rPr>
            <w:rStyle w:val="string"/>
          </w:rPr>
          <w:t>match_parent</w:t>
        </w:r>
        <w:proofErr w:type="spellEnd"/>
        <w:r>
          <w:rPr>
            <w:rStyle w:val="string"/>
          </w:rPr>
          <w:t>"</w:t>
        </w:r>
        <w:r>
          <w:t>  </w:t>
        </w:r>
      </w:ins>
    </w:p>
    <w:p w:rsidR="00FA1978" w:rsidRDefault="00FA1978" w:rsidP="00FA1978">
      <w:pPr>
        <w:numPr>
          <w:ilvl w:val="0"/>
          <w:numId w:val="4"/>
        </w:numPr>
        <w:spacing w:before="100" w:beforeAutospacing="1" w:after="100" w:afterAutospacing="1" w:line="240" w:lineRule="auto"/>
        <w:rPr>
          <w:ins w:id="50" w:author="Unknown"/>
        </w:rPr>
      </w:pPr>
      <w:ins w:id="51" w:author="Unknown">
        <w:r>
          <w:t>    </w:t>
        </w:r>
        <w:proofErr w:type="spellStart"/>
        <w:r>
          <w:t>tools:context</w:t>
        </w:r>
        <w:proofErr w:type="spellEnd"/>
        <w:r>
          <w:t>=</w:t>
        </w:r>
        <w:r>
          <w:rPr>
            <w:rStyle w:val="string"/>
          </w:rPr>
          <w:t>"</w:t>
        </w:r>
        <w:proofErr w:type="spellStart"/>
        <w:r>
          <w:rPr>
            <w:rStyle w:val="string"/>
          </w:rPr>
          <w:t>first.javatpoint.com.welcome.MainActivity</w:t>
        </w:r>
        <w:proofErr w:type="spellEnd"/>
        <w:r>
          <w:rPr>
            <w:rStyle w:val="string"/>
          </w:rPr>
          <w:t>"</w:t>
        </w:r>
        <w:r>
          <w:t>&gt;  </w:t>
        </w:r>
      </w:ins>
    </w:p>
    <w:p w:rsidR="00FA1978" w:rsidRDefault="00FA1978" w:rsidP="00FA1978">
      <w:pPr>
        <w:numPr>
          <w:ilvl w:val="0"/>
          <w:numId w:val="4"/>
        </w:numPr>
        <w:spacing w:before="100" w:beforeAutospacing="1" w:after="100" w:afterAutospacing="1" w:line="240" w:lineRule="auto"/>
        <w:rPr>
          <w:ins w:id="52" w:author="Unknown"/>
        </w:rPr>
      </w:pPr>
      <w:ins w:id="53" w:author="Unknown">
        <w:r>
          <w:t>  </w:t>
        </w:r>
      </w:ins>
    </w:p>
    <w:p w:rsidR="00FA1978" w:rsidRDefault="00FA1978" w:rsidP="00FA1978">
      <w:pPr>
        <w:numPr>
          <w:ilvl w:val="0"/>
          <w:numId w:val="4"/>
        </w:numPr>
        <w:spacing w:before="100" w:beforeAutospacing="1" w:after="100" w:afterAutospacing="1" w:line="240" w:lineRule="auto"/>
        <w:rPr>
          <w:ins w:id="54" w:author="Unknown"/>
        </w:rPr>
      </w:pPr>
      <w:ins w:id="55" w:author="Unknown">
        <w:r>
          <w:t>    &lt;</w:t>
        </w:r>
        <w:proofErr w:type="spellStart"/>
        <w:r>
          <w:t>TextView</w:t>
        </w:r>
        <w:proofErr w:type="spellEnd"/>
        <w:r>
          <w:t>  </w:t>
        </w:r>
      </w:ins>
    </w:p>
    <w:p w:rsidR="00FA1978" w:rsidRDefault="00FA1978" w:rsidP="00FA1978">
      <w:pPr>
        <w:numPr>
          <w:ilvl w:val="0"/>
          <w:numId w:val="4"/>
        </w:numPr>
        <w:spacing w:before="100" w:beforeAutospacing="1" w:after="100" w:afterAutospacing="1" w:line="240" w:lineRule="auto"/>
        <w:rPr>
          <w:ins w:id="56" w:author="Unknown"/>
        </w:rPr>
      </w:pPr>
      <w:ins w:id="57" w:author="Unknown">
        <w:r>
          <w:t>        </w:t>
        </w:r>
        <w:proofErr w:type="spellStart"/>
        <w:r>
          <w:t>android:layout_width</w:t>
        </w:r>
        <w:proofErr w:type="spellEnd"/>
        <w:r>
          <w:t>=</w:t>
        </w:r>
        <w:r>
          <w:rPr>
            <w:rStyle w:val="string"/>
          </w:rPr>
          <w:t>"</w:t>
        </w:r>
        <w:proofErr w:type="spellStart"/>
        <w:r>
          <w:rPr>
            <w:rStyle w:val="string"/>
          </w:rPr>
          <w:t>wrap_content</w:t>
        </w:r>
        <w:proofErr w:type="spellEnd"/>
        <w:r>
          <w:rPr>
            <w:rStyle w:val="string"/>
          </w:rPr>
          <w:t>"</w:t>
        </w:r>
        <w:r>
          <w:t>  </w:t>
        </w:r>
      </w:ins>
    </w:p>
    <w:p w:rsidR="00FA1978" w:rsidRDefault="00FA1978" w:rsidP="00FA1978">
      <w:pPr>
        <w:numPr>
          <w:ilvl w:val="0"/>
          <w:numId w:val="4"/>
        </w:numPr>
        <w:spacing w:before="100" w:beforeAutospacing="1" w:after="100" w:afterAutospacing="1" w:line="240" w:lineRule="auto"/>
        <w:rPr>
          <w:ins w:id="58" w:author="Unknown"/>
        </w:rPr>
      </w:pPr>
      <w:ins w:id="59" w:author="Unknown">
        <w:r>
          <w:t>        </w:t>
        </w:r>
        <w:proofErr w:type="spellStart"/>
        <w:r>
          <w:t>android:layout_height</w:t>
        </w:r>
        <w:proofErr w:type="spellEnd"/>
        <w:r>
          <w:t>=</w:t>
        </w:r>
        <w:r>
          <w:rPr>
            <w:rStyle w:val="string"/>
          </w:rPr>
          <w:t>"</w:t>
        </w:r>
        <w:proofErr w:type="spellStart"/>
        <w:r>
          <w:rPr>
            <w:rStyle w:val="string"/>
          </w:rPr>
          <w:t>wrap_content</w:t>
        </w:r>
        <w:proofErr w:type="spellEnd"/>
        <w:r>
          <w:rPr>
            <w:rStyle w:val="string"/>
          </w:rPr>
          <w:t>"</w:t>
        </w:r>
        <w:r>
          <w:t>  </w:t>
        </w:r>
      </w:ins>
    </w:p>
    <w:p w:rsidR="00FA1978" w:rsidRDefault="00FA1978" w:rsidP="00FA1978">
      <w:pPr>
        <w:numPr>
          <w:ilvl w:val="0"/>
          <w:numId w:val="4"/>
        </w:numPr>
        <w:spacing w:before="100" w:beforeAutospacing="1" w:after="100" w:afterAutospacing="1" w:line="240" w:lineRule="auto"/>
        <w:rPr>
          <w:ins w:id="60" w:author="Unknown"/>
        </w:rPr>
      </w:pPr>
      <w:ins w:id="61" w:author="Unknown">
        <w:r>
          <w:t>        </w:t>
        </w:r>
        <w:proofErr w:type="spellStart"/>
        <w:proofErr w:type="gramStart"/>
        <w:r>
          <w:t>android:</w:t>
        </w:r>
        <w:proofErr w:type="gramEnd"/>
        <w:r>
          <w:t>text</w:t>
        </w:r>
        <w:proofErr w:type="spellEnd"/>
        <w:r>
          <w:t>=</w:t>
        </w:r>
        <w:r>
          <w:rPr>
            <w:rStyle w:val="string"/>
          </w:rPr>
          <w:t>"Hello Android!"</w:t>
        </w:r>
        <w:r>
          <w:t>  </w:t>
        </w:r>
      </w:ins>
    </w:p>
    <w:p w:rsidR="00FA1978" w:rsidRDefault="00FA1978" w:rsidP="00FA1978">
      <w:pPr>
        <w:numPr>
          <w:ilvl w:val="0"/>
          <w:numId w:val="4"/>
        </w:numPr>
        <w:spacing w:before="100" w:beforeAutospacing="1" w:after="100" w:afterAutospacing="1" w:line="240" w:lineRule="auto"/>
        <w:rPr>
          <w:ins w:id="62" w:author="Unknown"/>
        </w:rPr>
      </w:pPr>
      <w:ins w:id="63" w:author="Unknown">
        <w:r>
          <w:t>        </w:t>
        </w:r>
        <w:proofErr w:type="spellStart"/>
        <w:r>
          <w:t>app:layout_constraintBottom_toBottomOf</w:t>
        </w:r>
        <w:proofErr w:type="spellEnd"/>
        <w:r>
          <w:t>=</w:t>
        </w:r>
        <w:r>
          <w:rPr>
            <w:rStyle w:val="string"/>
          </w:rPr>
          <w:t>"parent"</w:t>
        </w:r>
        <w:r>
          <w:t>  </w:t>
        </w:r>
      </w:ins>
    </w:p>
    <w:p w:rsidR="00FA1978" w:rsidRDefault="00FA1978" w:rsidP="00FA1978">
      <w:pPr>
        <w:numPr>
          <w:ilvl w:val="0"/>
          <w:numId w:val="4"/>
        </w:numPr>
        <w:spacing w:before="100" w:beforeAutospacing="1" w:after="100" w:afterAutospacing="1" w:line="240" w:lineRule="auto"/>
        <w:rPr>
          <w:ins w:id="64" w:author="Unknown"/>
        </w:rPr>
      </w:pPr>
      <w:ins w:id="65" w:author="Unknown">
        <w:r>
          <w:t>        </w:t>
        </w:r>
        <w:proofErr w:type="spellStart"/>
        <w:r>
          <w:t>app:layout_constraintLeft_toLeftOf</w:t>
        </w:r>
        <w:proofErr w:type="spellEnd"/>
        <w:r>
          <w:t>=</w:t>
        </w:r>
        <w:r>
          <w:rPr>
            <w:rStyle w:val="string"/>
          </w:rPr>
          <w:t>"parent"</w:t>
        </w:r>
        <w:r>
          <w:t>  </w:t>
        </w:r>
      </w:ins>
    </w:p>
    <w:p w:rsidR="00FA1978" w:rsidRDefault="00FA1978" w:rsidP="00FA1978">
      <w:pPr>
        <w:numPr>
          <w:ilvl w:val="0"/>
          <w:numId w:val="4"/>
        </w:numPr>
        <w:spacing w:before="100" w:beforeAutospacing="1" w:after="100" w:afterAutospacing="1" w:line="240" w:lineRule="auto"/>
        <w:rPr>
          <w:ins w:id="66" w:author="Unknown"/>
        </w:rPr>
      </w:pPr>
      <w:ins w:id="67" w:author="Unknown">
        <w:r>
          <w:t>        </w:t>
        </w:r>
        <w:proofErr w:type="spellStart"/>
        <w:r>
          <w:t>app:layout_constraintRight_toRightOf</w:t>
        </w:r>
        <w:proofErr w:type="spellEnd"/>
        <w:r>
          <w:t>=</w:t>
        </w:r>
        <w:r>
          <w:rPr>
            <w:rStyle w:val="string"/>
          </w:rPr>
          <w:t>"parent"</w:t>
        </w:r>
        <w:r>
          <w:t>  </w:t>
        </w:r>
      </w:ins>
    </w:p>
    <w:p w:rsidR="00FA1978" w:rsidRDefault="00FA1978" w:rsidP="00FA1978">
      <w:pPr>
        <w:numPr>
          <w:ilvl w:val="0"/>
          <w:numId w:val="4"/>
        </w:numPr>
        <w:spacing w:before="100" w:beforeAutospacing="1" w:after="100" w:afterAutospacing="1" w:line="240" w:lineRule="auto"/>
        <w:rPr>
          <w:ins w:id="68" w:author="Unknown"/>
        </w:rPr>
      </w:pPr>
      <w:ins w:id="69" w:author="Unknown">
        <w:r>
          <w:t>        </w:t>
        </w:r>
        <w:proofErr w:type="spellStart"/>
        <w:r>
          <w:t>app:layout_constraintTop_toTopOf</w:t>
        </w:r>
        <w:proofErr w:type="spellEnd"/>
        <w:r>
          <w:t>=</w:t>
        </w:r>
        <w:r>
          <w:rPr>
            <w:rStyle w:val="string"/>
          </w:rPr>
          <w:t>"parent"</w:t>
        </w:r>
        <w:r>
          <w:t> /&gt;  </w:t>
        </w:r>
      </w:ins>
    </w:p>
    <w:p w:rsidR="00FA1978" w:rsidRDefault="00FA1978" w:rsidP="00FA1978">
      <w:pPr>
        <w:numPr>
          <w:ilvl w:val="0"/>
          <w:numId w:val="4"/>
        </w:numPr>
        <w:spacing w:before="100" w:beforeAutospacing="1" w:after="100" w:afterAutospacing="1" w:line="240" w:lineRule="auto"/>
        <w:rPr>
          <w:ins w:id="70" w:author="Unknown"/>
        </w:rPr>
      </w:pPr>
      <w:ins w:id="71" w:author="Unknown">
        <w:r>
          <w:t>  </w:t>
        </w:r>
      </w:ins>
    </w:p>
    <w:p w:rsidR="00FA1978" w:rsidRDefault="00FA1978" w:rsidP="00FA1978">
      <w:pPr>
        <w:numPr>
          <w:ilvl w:val="0"/>
          <w:numId w:val="4"/>
        </w:numPr>
        <w:spacing w:before="100" w:beforeAutospacing="1" w:after="100" w:afterAutospacing="1" w:line="240" w:lineRule="auto"/>
        <w:rPr>
          <w:ins w:id="72" w:author="Unknown"/>
        </w:rPr>
      </w:pPr>
      <w:ins w:id="73" w:author="Unknown">
        <w:r>
          <w:t>&lt;/</w:t>
        </w:r>
        <w:proofErr w:type="spellStart"/>
        <w:r>
          <w:t>android.support.constraint.ConstraintLayout</w:t>
        </w:r>
        <w:proofErr w:type="spellEnd"/>
        <w:r>
          <w:t>&gt;  </w:t>
        </w:r>
      </w:ins>
    </w:p>
    <w:p w:rsidR="00FA1978" w:rsidRDefault="00FA1978" w:rsidP="00FA1978">
      <w:pPr>
        <w:numPr>
          <w:ilvl w:val="0"/>
          <w:numId w:val="4"/>
        </w:numPr>
        <w:spacing w:before="100" w:beforeAutospacing="1" w:after="100" w:afterAutospacing="1" w:line="240" w:lineRule="auto"/>
        <w:rPr>
          <w:ins w:id="74" w:author="Unknown"/>
        </w:rPr>
      </w:pPr>
      <w:ins w:id="75" w:author="Unknown">
        <w:r>
          <w:t>}  </w:t>
        </w:r>
      </w:ins>
    </w:p>
    <w:p w:rsidR="00FA1978" w:rsidRDefault="00FA1978" w:rsidP="00FA1978">
      <w:pPr>
        <w:pStyle w:val="filename"/>
        <w:rPr>
          <w:ins w:id="76" w:author="Unknown"/>
        </w:rPr>
      </w:pPr>
      <w:ins w:id="77" w:author="Unknown">
        <w:r>
          <w:lastRenderedPageBreak/>
          <w:t>File: MainActivity.java</w:t>
        </w:r>
      </w:ins>
    </w:p>
    <w:p w:rsidR="00FA1978" w:rsidRDefault="00FA1978" w:rsidP="00FA1978">
      <w:pPr>
        <w:numPr>
          <w:ilvl w:val="0"/>
          <w:numId w:val="5"/>
        </w:numPr>
        <w:spacing w:before="100" w:beforeAutospacing="1" w:after="100" w:afterAutospacing="1" w:line="240" w:lineRule="auto"/>
        <w:rPr>
          <w:ins w:id="78" w:author="Unknown"/>
        </w:rPr>
      </w:pPr>
      <w:ins w:id="79" w:author="Unknown">
        <w:r>
          <w:rPr>
            <w:rStyle w:val="keyword"/>
          </w:rPr>
          <w:t>package</w:t>
        </w:r>
        <w:r>
          <w:t> </w:t>
        </w:r>
        <w:proofErr w:type="spellStart"/>
        <w:r>
          <w:t>first.javatpoint.com.welcome</w:t>
        </w:r>
        <w:proofErr w:type="spellEnd"/>
        <w:r>
          <w:t>;  </w:t>
        </w:r>
      </w:ins>
    </w:p>
    <w:p w:rsidR="00FA1978" w:rsidRDefault="00FA1978" w:rsidP="00FA1978">
      <w:pPr>
        <w:numPr>
          <w:ilvl w:val="0"/>
          <w:numId w:val="5"/>
        </w:numPr>
        <w:spacing w:before="100" w:beforeAutospacing="1" w:after="100" w:afterAutospacing="1" w:line="240" w:lineRule="auto"/>
        <w:rPr>
          <w:ins w:id="80" w:author="Unknown"/>
        </w:rPr>
      </w:pPr>
      <w:ins w:id="81" w:author="Unknown">
        <w:r>
          <w:t>  </w:t>
        </w:r>
      </w:ins>
    </w:p>
    <w:p w:rsidR="00FA1978" w:rsidRDefault="00FA1978" w:rsidP="00FA1978">
      <w:pPr>
        <w:numPr>
          <w:ilvl w:val="0"/>
          <w:numId w:val="5"/>
        </w:numPr>
        <w:spacing w:before="100" w:beforeAutospacing="1" w:after="100" w:afterAutospacing="1" w:line="240" w:lineRule="auto"/>
        <w:rPr>
          <w:ins w:id="82" w:author="Unknown"/>
        </w:rPr>
      </w:pPr>
      <w:ins w:id="83" w:author="Unknown">
        <w:r>
          <w:rPr>
            <w:rStyle w:val="keyword"/>
          </w:rPr>
          <w:t>import</w:t>
        </w:r>
        <w:r>
          <w:t> android.support.v7.app.AppCompatActivity;  </w:t>
        </w:r>
      </w:ins>
    </w:p>
    <w:p w:rsidR="00FA1978" w:rsidRDefault="00FA1978" w:rsidP="00FA1978">
      <w:pPr>
        <w:numPr>
          <w:ilvl w:val="0"/>
          <w:numId w:val="5"/>
        </w:numPr>
        <w:spacing w:before="100" w:beforeAutospacing="1" w:after="100" w:afterAutospacing="1" w:line="240" w:lineRule="auto"/>
        <w:rPr>
          <w:ins w:id="84" w:author="Unknown"/>
        </w:rPr>
      </w:pPr>
      <w:ins w:id="85" w:author="Unknown">
        <w:r>
          <w:rPr>
            <w:rStyle w:val="keyword"/>
          </w:rPr>
          <w:t>import</w:t>
        </w:r>
        <w:r>
          <w:t> </w:t>
        </w:r>
        <w:proofErr w:type="spellStart"/>
        <w:r>
          <w:t>android.os.Bundle</w:t>
        </w:r>
        <w:proofErr w:type="spellEnd"/>
        <w:r>
          <w:t>;  </w:t>
        </w:r>
      </w:ins>
    </w:p>
    <w:p w:rsidR="00FA1978" w:rsidRDefault="00FA1978" w:rsidP="00FA1978">
      <w:pPr>
        <w:numPr>
          <w:ilvl w:val="0"/>
          <w:numId w:val="5"/>
        </w:numPr>
        <w:spacing w:before="100" w:beforeAutospacing="1" w:after="100" w:afterAutospacing="1" w:line="240" w:lineRule="auto"/>
        <w:rPr>
          <w:ins w:id="86" w:author="Unknown"/>
        </w:rPr>
      </w:pPr>
      <w:ins w:id="87" w:author="Unknown">
        <w:r>
          <w:t>  </w:t>
        </w:r>
      </w:ins>
    </w:p>
    <w:p w:rsidR="00FA1978" w:rsidRDefault="00FA1978" w:rsidP="00FA1978">
      <w:pPr>
        <w:numPr>
          <w:ilvl w:val="0"/>
          <w:numId w:val="5"/>
        </w:numPr>
        <w:spacing w:before="100" w:beforeAutospacing="1" w:after="100" w:afterAutospacing="1" w:line="240" w:lineRule="auto"/>
        <w:rPr>
          <w:ins w:id="88" w:author="Unknown"/>
        </w:rPr>
      </w:pPr>
      <w:ins w:id="89" w:author="Unknown">
        <w:r>
          <w:rPr>
            <w:rStyle w:val="keyword"/>
          </w:rPr>
          <w:t>public</w:t>
        </w:r>
        <w:r>
          <w:t> </w:t>
        </w:r>
        <w:r>
          <w:rPr>
            <w:rStyle w:val="keyword"/>
          </w:rPr>
          <w:t>class</w:t>
        </w:r>
        <w:r>
          <w:t> </w:t>
        </w:r>
        <w:proofErr w:type="spellStart"/>
        <w:r>
          <w:t>MainActivity</w:t>
        </w:r>
        <w:proofErr w:type="spellEnd"/>
        <w:r>
          <w:t> </w:t>
        </w:r>
        <w:r>
          <w:rPr>
            <w:rStyle w:val="keyword"/>
          </w:rPr>
          <w:t>extends</w:t>
        </w:r>
        <w:r>
          <w:t> </w:t>
        </w:r>
        <w:proofErr w:type="spellStart"/>
        <w:r>
          <w:t>AppCompatActivity</w:t>
        </w:r>
        <w:proofErr w:type="spellEnd"/>
        <w:r>
          <w:t> {  </w:t>
        </w:r>
      </w:ins>
    </w:p>
    <w:p w:rsidR="00FA1978" w:rsidRDefault="00FA1978" w:rsidP="00FA1978">
      <w:pPr>
        <w:numPr>
          <w:ilvl w:val="0"/>
          <w:numId w:val="5"/>
        </w:numPr>
        <w:spacing w:before="100" w:beforeAutospacing="1" w:after="100" w:afterAutospacing="1" w:line="240" w:lineRule="auto"/>
        <w:rPr>
          <w:ins w:id="90" w:author="Unknown"/>
        </w:rPr>
      </w:pPr>
      <w:ins w:id="91" w:author="Unknown">
        <w:r>
          <w:t>    </w:t>
        </w:r>
        <w:r>
          <w:rPr>
            <w:rStyle w:val="annotation"/>
          </w:rPr>
          <w:t>@Override</w:t>
        </w:r>
        <w:r>
          <w:t>  </w:t>
        </w:r>
      </w:ins>
    </w:p>
    <w:p w:rsidR="00FA1978" w:rsidRDefault="00FA1978" w:rsidP="00FA1978">
      <w:pPr>
        <w:numPr>
          <w:ilvl w:val="0"/>
          <w:numId w:val="5"/>
        </w:numPr>
        <w:spacing w:before="100" w:beforeAutospacing="1" w:after="100" w:afterAutospacing="1" w:line="240" w:lineRule="auto"/>
        <w:rPr>
          <w:ins w:id="92" w:author="Unknown"/>
        </w:rPr>
      </w:pPr>
      <w:ins w:id="93" w:author="Unknown">
        <w:r>
          <w:t>    </w:t>
        </w:r>
        <w:r>
          <w:rPr>
            <w:rStyle w:val="keyword"/>
          </w:rPr>
          <w:t>protected</w:t>
        </w:r>
        <w:r>
          <w:t> </w:t>
        </w:r>
        <w:r>
          <w:rPr>
            <w:rStyle w:val="keyword"/>
          </w:rPr>
          <w:t>void</w:t>
        </w:r>
        <w:r>
          <w:t> </w:t>
        </w:r>
        <w:proofErr w:type="spellStart"/>
        <w:r>
          <w:t>onCreate</w:t>
        </w:r>
        <w:proofErr w:type="spellEnd"/>
        <w:r>
          <w:t>(Bundle </w:t>
        </w:r>
        <w:proofErr w:type="spellStart"/>
        <w:r>
          <w:t>savedInstanceState</w:t>
        </w:r>
        <w:proofErr w:type="spellEnd"/>
        <w:r>
          <w:t>) {  </w:t>
        </w:r>
      </w:ins>
    </w:p>
    <w:p w:rsidR="00FA1978" w:rsidRDefault="00FA1978" w:rsidP="00FA1978">
      <w:pPr>
        <w:numPr>
          <w:ilvl w:val="0"/>
          <w:numId w:val="5"/>
        </w:numPr>
        <w:spacing w:before="100" w:beforeAutospacing="1" w:after="100" w:afterAutospacing="1" w:line="240" w:lineRule="auto"/>
        <w:rPr>
          <w:ins w:id="94" w:author="Unknown"/>
        </w:rPr>
      </w:pPr>
      <w:ins w:id="95" w:author="Unknown">
        <w:r>
          <w:t>        </w:t>
        </w:r>
        <w:proofErr w:type="spellStart"/>
        <w:r>
          <w:rPr>
            <w:rStyle w:val="keyword"/>
          </w:rPr>
          <w:t>super</w:t>
        </w:r>
        <w:r>
          <w:t>.onCreate</w:t>
        </w:r>
        <w:proofErr w:type="spellEnd"/>
        <w:r>
          <w:t>(</w:t>
        </w:r>
        <w:proofErr w:type="spellStart"/>
        <w:r>
          <w:t>savedInstanceState</w:t>
        </w:r>
        <w:proofErr w:type="spellEnd"/>
        <w:r>
          <w:t>);  </w:t>
        </w:r>
      </w:ins>
    </w:p>
    <w:p w:rsidR="00FA1978" w:rsidRDefault="00FA1978" w:rsidP="00FA1978">
      <w:pPr>
        <w:numPr>
          <w:ilvl w:val="0"/>
          <w:numId w:val="5"/>
        </w:numPr>
        <w:spacing w:before="100" w:beforeAutospacing="1" w:after="100" w:afterAutospacing="1" w:line="240" w:lineRule="auto"/>
        <w:rPr>
          <w:ins w:id="96" w:author="Unknown"/>
        </w:rPr>
      </w:pPr>
      <w:ins w:id="97" w:author="Unknown">
        <w:r>
          <w:t>        </w:t>
        </w:r>
        <w:proofErr w:type="spellStart"/>
        <w:r>
          <w:t>setContentView</w:t>
        </w:r>
        <w:proofErr w:type="spellEnd"/>
        <w:r>
          <w:t>(</w:t>
        </w:r>
        <w:proofErr w:type="spellStart"/>
        <w:r>
          <w:t>R.layout.activity_main</w:t>
        </w:r>
        <w:proofErr w:type="spellEnd"/>
        <w:r>
          <w:t>);  </w:t>
        </w:r>
      </w:ins>
    </w:p>
    <w:p w:rsidR="00FA1978" w:rsidRDefault="00FA1978" w:rsidP="00FA1978">
      <w:pPr>
        <w:numPr>
          <w:ilvl w:val="0"/>
          <w:numId w:val="5"/>
        </w:numPr>
        <w:spacing w:before="100" w:beforeAutospacing="1" w:after="100" w:afterAutospacing="1" w:line="240" w:lineRule="auto"/>
        <w:rPr>
          <w:ins w:id="98" w:author="Unknown"/>
        </w:rPr>
      </w:pPr>
      <w:ins w:id="99" w:author="Unknown">
        <w:r>
          <w:t>    }  </w:t>
        </w:r>
      </w:ins>
    </w:p>
    <w:p w:rsidR="00FA1978" w:rsidRDefault="00FA1978" w:rsidP="00FA1978">
      <w:pPr>
        <w:numPr>
          <w:ilvl w:val="0"/>
          <w:numId w:val="5"/>
        </w:numPr>
        <w:spacing w:before="100" w:beforeAutospacing="1" w:after="100" w:afterAutospacing="1" w:line="240" w:lineRule="auto"/>
        <w:rPr>
          <w:ins w:id="100" w:author="Unknown"/>
        </w:rPr>
      </w:pPr>
      <w:ins w:id="101" w:author="Unknown">
        <w:r>
          <w:t>}  </w:t>
        </w:r>
      </w:ins>
    </w:p>
    <w:p w:rsidR="00FA1978" w:rsidRDefault="00FA1978" w:rsidP="00FA1978">
      <w:pPr>
        <w:pStyle w:val="Heading4"/>
        <w:rPr>
          <w:ins w:id="102" w:author="Unknown"/>
        </w:rPr>
      </w:pPr>
      <w:ins w:id="103" w:author="Unknown">
        <w:r>
          <w:t>To understand the first android application, visit the next page (internal details of hello android example).</w:t>
        </w:r>
      </w:ins>
    </w:p>
    <w:p w:rsidR="00FA1978" w:rsidRDefault="00FA1978" w:rsidP="00FA1978">
      <w:pPr>
        <w:rPr>
          <w:ins w:id="104" w:author="Unknown"/>
        </w:rPr>
      </w:pPr>
      <w:ins w:id="105" w:author="Unknown">
        <w:r>
          <w:pict>
            <v:rect id="_x0000_i1026" style="width:0;height:1.5pt" o:hralign="center" o:hrstd="t" o:hr="t" fillcolor="#a0a0a0" stroked="f"/>
          </w:pict>
        </w:r>
      </w:ins>
    </w:p>
    <w:p w:rsidR="00FA1978" w:rsidRDefault="00FA1978" w:rsidP="00FA1978">
      <w:pPr>
        <w:pStyle w:val="Heading2"/>
        <w:rPr>
          <w:ins w:id="106" w:author="Unknown"/>
        </w:rPr>
      </w:pPr>
      <w:ins w:id="107" w:author="Unknown">
        <w:r>
          <w:t>3) Run the android application</w:t>
        </w:r>
      </w:ins>
    </w:p>
    <w:p w:rsidR="00FA1978" w:rsidRDefault="00FA1978" w:rsidP="00FA1978">
      <w:pPr>
        <w:pStyle w:val="NormalWeb"/>
        <w:rPr>
          <w:ins w:id="108" w:author="Unknown"/>
        </w:rPr>
      </w:pPr>
      <w:ins w:id="109" w:author="Unknown">
        <w:r>
          <w:t>To run the android application, click the run icon on the toolbar or simply press Shift + F10.</w:t>
        </w:r>
      </w:ins>
    </w:p>
    <w:p w:rsidR="00FA1978" w:rsidRDefault="00FA1978" w:rsidP="00FA1978">
      <w:pPr>
        <w:rPr>
          <w:ins w:id="110" w:author="Unknown"/>
        </w:rPr>
      </w:pPr>
      <w:r>
        <w:rPr>
          <w:noProof/>
        </w:rPr>
        <w:drawing>
          <wp:inline distT="0" distB="0" distL="0" distR="0">
            <wp:extent cx="4030980" cy="914400"/>
            <wp:effectExtent l="0" t="0" r="7620" b="0"/>
            <wp:docPr id="9" name="Picture 9" descr="hello android exa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 android exampl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30980" cy="914400"/>
                    </a:xfrm>
                    <a:prstGeom prst="rect">
                      <a:avLst/>
                    </a:prstGeom>
                    <a:noFill/>
                    <a:ln>
                      <a:noFill/>
                    </a:ln>
                  </pic:spPr>
                </pic:pic>
              </a:graphicData>
            </a:graphic>
          </wp:inline>
        </w:drawing>
      </w:r>
    </w:p>
    <w:p w:rsidR="00FA1978" w:rsidRDefault="00FA1978" w:rsidP="00FA1978">
      <w:pPr>
        <w:pStyle w:val="NormalWeb"/>
        <w:rPr>
          <w:ins w:id="111" w:author="Unknown"/>
        </w:rPr>
      </w:pPr>
      <w:ins w:id="112" w:author="Unknown">
        <w:r>
          <w:t xml:space="preserve">The android emulator might take 2 or 3 minutes to boot. So please have patience. After booting the emulator, the android studio installs the application and launches the activity. You will see something like this: </w:t>
        </w:r>
      </w:ins>
    </w:p>
    <w:p w:rsidR="00FA1978" w:rsidRDefault="00FA1978" w:rsidP="00FA1978">
      <w:pPr>
        <w:rPr>
          <w:ins w:id="113" w:author="Unknown"/>
        </w:rPr>
      </w:pPr>
      <w:r>
        <w:rPr>
          <w:noProof/>
        </w:rPr>
        <w:lastRenderedPageBreak/>
        <w:drawing>
          <wp:inline distT="0" distB="0" distL="0" distR="0">
            <wp:extent cx="2571750" cy="4572000"/>
            <wp:effectExtent l="0" t="0" r="0" b="0"/>
            <wp:docPr id="8" name="Picture 8" descr="hello android examp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 android exampl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1978" w:rsidRPr="00517672" w:rsidRDefault="00FA1978" w:rsidP="00517672">
      <w:pPr>
        <w:spacing w:before="100" w:beforeAutospacing="1" w:after="100" w:afterAutospacing="1" w:line="240" w:lineRule="auto"/>
        <w:jc w:val="both"/>
        <w:rPr>
          <w:rFonts w:eastAsia="Times New Roman" w:cstheme="minorHAnsi"/>
          <w:sz w:val="24"/>
          <w:szCs w:val="24"/>
        </w:rPr>
      </w:pPr>
    </w:p>
    <w:p w:rsidR="00FA1978" w:rsidRDefault="00FA1978" w:rsidP="00FA1978">
      <w:pPr>
        <w:pStyle w:val="Heading1"/>
      </w:pPr>
      <w:r>
        <w:t>AndroidManifest.xml file in android</w:t>
      </w:r>
    </w:p>
    <w:p w:rsidR="00FA1978" w:rsidRDefault="00FA1978" w:rsidP="00FA1978">
      <w:pPr>
        <w:pStyle w:val="NormalWeb"/>
      </w:pPr>
      <w:r>
        <w:t xml:space="preserve">The </w:t>
      </w:r>
      <w:r>
        <w:rPr>
          <w:rStyle w:val="Strong"/>
        </w:rPr>
        <w:t>AndroidManifest.xml file</w:t>
      </w:r>
      <w:r>
        <w:t xml:space="preserve"> </w:t>
      </w:r>
      <w:r>
        <w:rPr>
          <w:rStyle w:val="Emphasis"/>
        </w:rPr>
        <w:t>contains information of your package</w:t>
      </w:r>
      <w:r>
        <w:t>, including components of the application such as activities, services, broadcast receivers, content providers etc.</w:t>
      </w:r>
    </w:p>
    <w:p w:rsidR="00FA1978" w:rsidRDefault="00FA1978" w:rsidP="00FA1978">
      <w:pPr>
        <w:pStyle w:val="NormalWeb"/>
      </w:pPr>
      <w:r>
        <w:t>It performs some other tasks also:</w:t>
      </w:r>
    </w:p>
    <w:p w:rsidR="00FA1978" w:rsidRDefault="00FA1978" w:rsidP="00FA1978">
      <w:pPr>
        <w:numPr>
          <w:ilvl w:val="0"/>
          <w:numId w:val="7"/>
        </w:numPr>
        <w:spacing w:before="100" w:beforeAutospacing="1" w:after="100" w:afterAutospacing="1" w:line="240" w:lineRule="auto"/>
      </w:pPr>
      <w:r>
        <w:t xml:space="preserve">It is </w:t>
      </w:r>
      <w:r>
        <w:rPr>
          <w:b/>
          <w:bCs/>
        </w:rPr>
        <w:t>responsible to protect the application</w:t>
      </w:r>
      <w:r>
        <w:t xml:space="preserve"> to access any protected parts by providing the permissions. </w:t>
      </w:r>
    </w:p>
    <w:p w:rsidR="00FA1978" w:rsidRDefault="00FA1978" w:rsidP="00FA1978">
      <w:pPr>
        <w:numPr>
          <w:ilvl w:val="0"/>
          <w:numId w:val="7"/>
        </w:numPr>
        <w:spacing w:before="100" w:beforeAutospacing="1" w:after="100" w:afterAutospacing="1" w:line="240" w:lineRule="auto"/>
      </w:pPr>
      <w:r>
        <w:t xml:space="preserve">It also </w:t>
      </w:r>
      <w:r>
        <w:rPr>
          <w:b/>
          <w:bCs/>
        </w:rPr>
        <w:t xml:space="preserve">declares the android </w:t>
      </w:r>
      <w:proofErr w:type="spellStart"/>
      <w:proofErr w:type="gramStart"/>
      <w:r>
        <w:rPr>
          <w:b/>
          <w:bCs/>
        </w:rPr>
        <w:t>api</w:t>
      </w:r>
      <w:proofErr w:type="spellEnd"/>
      <w:proofErr w:type="gramEnd"/>
      <w:r>
        <w:t xml:space="preserve"> that the application is going to use.</w:t>
      </w:r>
    </w:p>
    <w:p w:rsidR="00FA1978" w:rsidRDefault="00FA1978" w:rsidP="00FA1978">
      <w:pPr>
        <w:numPr>
          <w:ilvl w:val="0"/>
          <w:numId w:val="7"/>
        </w:numPr>
        <w:spacing w:before="100" w:beforeAutospacing="1" w:after="100" w:afterAutospacing="1" w:line="240" w:lineRule="auto"/>
      </w:pPr>
      <w:r>
        <w:t xml:space="preserve">It </w:t>
      </w:r>
      <w:r>
        <w:rPr>
          <w:b/>
          <w:bCs/>
        </w:rPr>
        <w:t>lists the instrumentation classes</w:t>
      </w:r>
      <w:r>
        <w:t xml:space="preserve">. The instrumentation </w:t>
      </w:r>
      <w:proofErr w:type="gramStart"/>
      <w:r>
        <w:t>classes provides</w:t>
      </w:r>
      <w:proofErr w:type="gramEnd"/>
      <w:r>
        <w:t xml:space="preserve"> profiling and other </w:t>
      </w:r>
      <w:proofErr w:type="spellStart"/>
      <w:r>
        <w:t>informations</w:t>
      </w:r>
      <w:proofErr w:type="spellEnd"/>
      <w:r>
        <w:t xml:space="preserve">. These </w:t>
      </w:r>
      <w:proofErr w:type="spellStart"/>
      <w:r>
        <w:t>informations</w:t>
      </w:r>
      <w:proofErr w:type="spellEnd"/>
      <w:r>
        <w:t xml:space="preserve"> are removed just before the application is published etc.</w:t>
      </w:r>
    </w:p>
    <w:p w:rsidR="00FA1978" w:rsidRDefault="00FA1978" w:rsidP="00FA1978">
      <w:pPr>
        <w:pStyle w:val="NormalWeb"/>
      </w:pPr>
      <w:r>
        <w:t>This is the required xml file for all the android application and located inside the root directory.</w:t>
      </w:r>
    </w:p>
    <w:p w:rsidR="00FA1978" w:rsidRDefault="00FA1978" w:rsidP="00FA1978">
      <w:pPr>
        <w:pStyle w:val="NormalWeb"/>
      </w:pPr>
      <w:r>
        <w:t>A simple AndroidManifest.xml file looks like this:</w:t>
      </w:r>
    </w:p>
    <w:p w:rsidR="00FA1978" w:rsidRDefault="00FA1978" w:rsidP="00FA1978">
      <w:pPr>
        <w:numPr>
          <w:ilvl w:val="0"/>
          <w:numId w:val="8"/>
        </w:numPr>
        <w:spacing w:before="100" w:beforeAutospacing="1" w:after="100" w:afterAutospacing="1" w:line="240" w:lineRule="auto"/>
      </w:pPr>
      <w:r>
        <w:rPr>
          <w:rStyle w:val="tag"/>
        </w:rPr>
        <w:t>&lt;</w:t>
      </w:r>
      <w:r>
        <w:rPr>
          <w:rStyle w:val="tag-name"/>
        </w:rPr>
        <w:t>manifest</w:t>
      </w:r>
      <w:r>
        <w:t> </w:t>
      </w:r>
      <w:r>
        <w:rPr>
          <w:rStyle w:val="attribute"/>
        </w:rPr>
        <w:t>xmlns:android</w:t>
      </w:r>
      <w:r>
        <w:t>=</w:t>
      </w:r>
      <w:r>
        <w:rPr>
          <w:rStyle w:val="attribute-value"/>
        </w:rPr>
        <w:t>"http://schemas.android.com/apk/res/android"</w:t>
      </w:r>
      <w:r>
        <w:t>  </w:t>
      </w:r>
    </w:p>
    <w:p w:rsidR="00FA1978" w:rsidRDefault="00FA1978" w:rsidP="00FA1978">
      <w:pPr>
        <w:numPr>
          <w:ilvl w:val="0"/>
          <w:numId w:val="8"/>
        </w:numPr>
        <w:spacing w:before="100" w:beforeAutospacing="1" w:after="100" w:afterAutospacing="1" w:line="240" w:lineRule="auto"/>
      </w:pPr>
      <w:r>
        <w:lastRenderedPageBreak/>
        <w:t>    </w:t>
      </w:r>
      <w:r>
        <w:rPr>
          <w:rStyle w:val="attribute"/>
        </w:rPr>
        <w:t>package</w:t>
      </w:r>
      <w:r>
        <w:t>=</w:t>
      </w:r>
      <w:r>
        <w:rPr>
          <w:rStyle w:val="attribute-value"/>
        </w:rPr>
        <w:t>"</w:t>
      </w:r>
      <w:proofErr w:type="spellStart"/>
      <w:r>
        <w:rPr>
          <w:rStyle w:val="attribute-value"/>
        </w:rPr>
        <w:t>com.javatpoint.hello</w:t>
      </w:r>
      <w:proofErr w:type="spellEnd"/>
      <w:r>
        <w:rPr>
          <w:rStyle w:val="attribute-value"/>
        </w:rPr>
        <w:t>"</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android:versionCode</w:t>
      </w:r>
      <w:proofErr w:type="spellEnd"/>
      <w:r>
        <w:t>=</w:t>
      </w:r>
      <w:r>
        <w:rPr>
          <w:rStyle w:val="attribute-value"/>
        </w:rPr>
        <w:t>"1"</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android:versionName</w:t>
      </w:r>
      <w:proofErr w:type="spellEnd"/>
      <w:r>
        <w:t>=</w:t>
      </w:r>
      <w:r>
        <w:rPr>
          <w:rStyle w:val="attribute-value"/>
        </w:rPr>
        <w:t>"1.0"</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uses-</w:t>
      </w:r>
      <w:proofErr w:type="spellStart"/>
      <w:r>
        <w:rPr>
          <w:rStyle w:val="tag-name"/>
        </w:rPr>
        <w:t>sdk</w:t>
      </w:r>
      <w:proofErr w:type="spellEnd"/>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android:minSdkVersion</w:t>
      </w:r>
      <w:proofErr w:type="spellEnd"/>
      <w:r>
        <w:t>=</w:t>
      </w:r>
      <w:r>
        <w:rPr>
          <w:rStyle w:val="attribute-value"/>
        </w:rPr>
        <w:t>"8"</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android:targetSdkVersion</w:t>
      </w:r>
      <w:proofErr w:type="spellEnd"/>
      <w:r>
        <w:t>=</w:t>
      </w:r>
      <w:r>
        <w:rPr>
          <w:rStyle w:val="attribute-value"/>
        </w:rPr>
        <w:t>"15"</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application</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android:icon</w:t>
      </w:r>
      <w:proofErr w:type="spellEnd"/>
      <w:r>
        <w:t>=</w:t>
      </w:r>
      <w:r>
        <w:rPr>
          <w:rStyle w:val="attribute-value"/>
        </w:rPr>
        <w:t>"@</w:t>
      </w:r>
      <w:proofErr w:type="spellStart"/>
      <w:r>
        <w:rPr>
          <w:rStyle w:val="attribute-value"/>
        </w:rPr>
        <w:t>drawable</w:t>
      </w:r>
      <w:proofErr w:type="spellEnd"/>
      <w:r>
        <w:rPr>
          <w:rStyle w:val="attribute-value"/>
        </w:rPr>
        <w:t>/</w:t>
      </w:r>
      <w:proofErr w:type="spellStart"/>
      <w:r>
        <w:rPr>
          <w:rStyle w:val="attribute-value"/>
        </w:rPr>
        <w:t>ic_launcher</w:t>
      </w:r>
      <w:proofErr w:type="spellEnd"/>
      <w:r>
        <w:rPr>
          <w:rStyle w:val="attribute-value"/>
        </w:rPr>
        <w:t>"</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android:label</w:t>
      </w:r>
      <w:proofErr w:type="spellEnd"/>
      <w:r>
        <w:t>=</w:t>
      </w:r>
      <w:r>
        <w:rPr>
          <w:rStyle w:val="attribute-value"/>
        </w:rPr>
        <w:t>"@string/</w:t>
      </w:r>
      <w:proofErr w:type="spellStart"/>
      <w:r>
        <w:rPr>
          <w:rStyle w:val="attribute-value"/>
        </w:rPr>
        <w:t>app_name</w:t>
      </w:r>
      <w:proofErr w:type="spellEnd"/>
      <w:r>
        <w:rPr>
          <w:rStyle w:val="attribute-value"/>
        </w:rPr>
        <w:t>"</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android:theme</w:t>
      </w:r>
      <w:proofErr w:type="spellEnd"/>
      <w:r>
        <w:t>=</w:t>
      </w:r>
      <w:r>
        <w:rPr>
          <w:rStyle w:val="attribute-value"/>
        </w:rPr>
        <w:t>"@style/</w:t>
      </w:r>
      <w:proofErr w:type="spellStart"/>
      <w:r>
        <w:rPr>
          <w:rStyle w:val="attribute-value"/>
        </w:rPr>
        <w:t>AppTheme</w:t>
      </w:r>
      <w:proofErr w:type="spellEnd"/>
      <w:r>
        <w:rPr>
          <w:rStyle w:val="attribute-value"/>
        </w:rPr>
        <w:t>"</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activity</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android:name</w:t>
      </w:r>
      <w:proofErr w:type="spellEnd"/>
      <w:r>
        <w:t>=</w:t>
      </w:r>
      <w:r>
        <w:rPr>
          <w:rStyle w:val="attribute-value"/>
        </w:rPr>
        <w:t>".</w:t>
      </w:r>
      <w:proofErr w:type="spellStart"/>
      <w:r>
        <w:rPr>
          <w:rStyle w:val="attribute-value"/>
        </w:rPr>
        <w:t>MainActivity</w:t>
      </w:r>
      <w:proofErr w:type="spellEnd"/>
      <w:r>
        <w:rPr>
          <w:rStyle w:val="attribute-value"/>
        </w:rPr>
        <w:t>"</w:t>
      </w:r>
      <w:r>
        <w:t>  </w:t>
      </w:r>
    </w:p>
    <w:p w:rsidR="00FA1978" w:rsidRDefault="00FA1978" w:rsidP="00FA1978">
      <w:pPr>
        <w:numPr>
          <w:ilvl w:val="0"/>
          <w:numId w:val="8"/>
        </w:numPr>
        <w:spacing w:before="100" w:beforeAutospacing="1" w:after="100" w:afterAutospacing="1" w:line="240" w:lineRule="auto"/>
      </w:pPr>
      <w:r>
        <w:t>            </w:t>
      </w:r>
      <w:proofErr w:type="spellStart"/>
      <w:r>
        <w:rPr>
          <w:rStyle w:val="attribute"/>
        </w:rPr>
        <w:t>android:label</w:t>
      </w:r>
      <w:proofErr w:type="spellEnd"/>
      <w:r>
        <w:t>=</w:t>
      </w:r>
      <w:r>
        <w:rPr>
          <w:rStyle w:val="attribute-value"/>
        </w:rPr>
        <w:t>"@string/</w:t>
      </w:r>
      <w:proofErr w:type="spellStart"/>
      <w:r>
        <w:rPr>
          <w:rStyle w:val="attribute-value"/>
        </w:rPr>
        <w:t>title_activity_main</w:t>
      </w:r>
      <w:proofErr w:type="spellEnd"/>
      <w:r>
        <w:rPr>
          <w:rStyle w:val="attribute-value"/>
        </w:rPr>
        <w:t>"</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intent-filter</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action</w:t>
      </w:r>
      <w:r>
        <w:t> </w:t>
      </w:r>
      <w:r>
        <w:rPr>
          <w:rStyle w:val="attribute"/>
        </w:rPr>
        <w:t>android:name</w:t>
      </w:r>
      <w:r>
        <w:t>=</w:t>
      </w:r>
      <w:r>
        <w:rPr>
          <w:rStyle w:val="attribute-value"/>
        </w:rPr>
        <w:t>"android.intent.action.MAIN"</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category</w:t>
      </w:r>
      <w:r>
        <w:t> </w:t>
      </w:r>
      <w:r>
        <w:rPr>
          <w:rStyle w:val="attribute"/>
        </w:rPr>
        <w:t>android:name</w:t>
      </w:r>
      <w:r>
        <w:t>=</w:t>
      </w:r>
      <w:r>
        <w:rPr>
          <w:rStyle w:val="attribute-value"/>
        </w:rPr>
        <w:t>"android.intent.category.LAUNCHER"</w:t>
      </w:r>
      <w:r>
        <w:t> </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intent-filter</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activity</w:t>
      </w:r>
      <w:r>
        <w:rPr>
          <w:rStyle w:val="tag"/>
        </w:rPr>
        <w:t>&gt;</w:t>
      </w:r>
      <w:r>
        <w:t>  </w:t>
      </w:r>
    </w:p>
    <w:p w:rsidR="00FA1978" w:rsidRDefault="00FA1978" w:rsidP="00FA1978">
      <w:pPr>
        <w:numPr>
          <w:ilvl w:val="0"/>
          <w:numId w:val="8"/>
        </w:numPr>
        <w:spacing w:before="100" w:beforeAutospacing="1" w:after="100" w:afterAutospacing="1" w:line="240" w:lineRule="auto"/>
      </w:pPr>
      <w:r>
        <w:t>    </w:t>
      </w:r>
      <w:r>
        <w:rPr>
          <w:rStyle w:val="tag"/>
        </w:rPr>
        <w:t>&lt;/</w:t>
      </w:r>
      <w:r>
        <w:rPr>
          <w:rStyle w:val="tag-name"/>
        </w:rPr>
        <w:t>application</w:t>
      </w:r>
      <w:r>
        <w:rPr>
          <w:rStyle w:val="tag"/>
        </w:rPr>
        <w:t>&gt;</w:t>
      </w:r>
      <w:r>
        <w:t>  </w:t>
      </w:r>
    </w:p>
    <w:p w:rsidR="00FA1978" w:rsidRDefault="00FA1978" w:rsidP="00FA1978">
      <w:pPr>
        <w:numPr>
          <w:ilvl w:val="0"/>
          <w:numId w:val="8"/>
        </w:numPr>
        <w:spacing w:before="100" w:beforeAutospacing="1" w:after="100" w:afterAutospacing="1" w:line="240" w:lineRule="auto"/>
      </w:pPr>
      <w:r>
        <w:t>  </w:t>
      </w:r>
    </w:p>
    <w:p w:rsidR="00FA1978" w:rsidRDefault="00FA1978" w:rsidP="00FA1978">
      <w:pPr>
        <w:numPr>
          <w:ilvl w:val="0"/>
          <w:numId w:val="8"/>
        </w:numPr>
        <w:spacing w:before="100" w:beforeAutospacing="1" w:after="100" w:afterAutospacing="1" w:line="240" w:lineRule="auto"/>
      </w:pPr>
      <w:r>
        <w:rPr>
          <w:rStyle w:val="tag"/>
        </w:rPr>
        <w:t>&lt;/</w:t>
      </w:r>
      <w:r>
        <w:rPr>
          <w:rStyle w:val="tag-name"/>
        </w:rPr>
        <w:t>manifest</w:t>
      </w:r>
      <w:r>
        <w:rPr>
          <w:rStyle w:val="tag"/>
        </w:rPr>
        <w:t>&gt;</w:t>
      </w:r>
      <w:r>
        <w:t>  </w:t>
      </w:r>
    </w:p>
    <w:p w:rsidR="00FA1978" w:rsidRDefault="00FA1978" w:rsidP="00FA1978">
      <w:pPr>
        <w:pStyle w:val="Heading2"/>
        <w:rPr>
          <w:ins w:id="114" w:author="Unknown"/>
        </w:rPr>
      </w:pPr>
      <w:ins w:id="115" w:author="Unknown">
        <w:r>
          <w:t>Elements of the AndroidManifest.xml file</w:t>
        </w:r>
      </w:ins>
    </w:p>
    <w:p w:rsidR="00FA1978" w:rsidRDefault="00FA1978" w:rsidP="00FA1978">
      <w:pPr>
        <w:pStyle w:val="NormalWeb"/>
        <w:rPr>
          <w:ins w:id="116" w:author="Unknown"/>
        </w:rPr>
      </w:pPr>
      <w:ins w:id="117" w:author="Unknown">
        <w:r>
          <w:t>The elements used in the above xml file are described below.</w:t>
        </w:r>
      </w:ins>
    </w:p>
    <w:p w:rsidR="00FA1978" w:rsidRDefault="00FA1978" w:rsidP="00FA1978">
      <w:pPr>
        <w:pStyle w:val="Heading4"/>
        <w:rPr>
          <w:ins w:id="118" w:author="Unknown"/>
        </w:rPr>
      </w:pPr>
      <w:ins w:id="119" w:author="Unknown">
        <w:r>
          <w:t>&lt;</w:t>
        </w:r>
        <w:proofErr w:type="gramStart"/>
        <w:r>
          <w:t>manifest</w:t>
        </w:r>
        <w:proofErr w:type="gramEnd"/>
        <w:r>
          <w:t>&gt;</w:t>
        </w:r>
      </w:ins>
    </w:p>
    <w:p w:rsidR="00FA1978" w:rsidRDefault="00FA1978" w:rsidP="00FA1978">
      <w:pPr>
        <w:pStyle w:val="NormalWeb"/>
        <w:rPr>
          <w:ins w:id="120" w:author="Unknown"/>
        </w:rPr>
      </w:pPr>
      <w:proofErr w:type="gramStart"/>
      <w:ins w:id="121" w:author="Unknown">
        <w:r>
          <w:rPr>
            <w:b/>
            <w:bCs/>
          </w:rPr>
          <w:t>manifest</w:t>
        </w:r>
        <w:proofErr w:type="gramEnd"/>
        <w:r>
          <w:t xml:space="preserve"> is the root element of the AndroidManifest.xml file. It has </w:t>
        </w:r>
        <w:r>
          <w:rPr>
            <w:b/>
            <w:bCs/>
          </w:rPr>
          <w:t>package</w:t>
        </w:r>
        <w:r>
          <w:t xml:space="preserve"> attribute that describes the package name of the activity class.</w:t>
        </w:r>
      </w:ins>
    </w:p>
    <w:p w:rsidR="00FA1978" w:rsidRDefault="00FA1978" w:rsidP="00FA1978">
      <w:pPr>
        <w:pStyle w:val="Heading4"/>
        <w:rPr>
          <w:ins w:id="122" w:author="Unknown"/>
        </w:rPr>
      </w:pPr>
      <w:ins w:id="123" w:author="Unknown">
        <w:r>
          <w:t>&lt;</w:t>
        </w:r>
        <w:proofErr w:type="gramStart"/>
        <w:r>
          <w:t>application</w:t>
        </w:r>
        <w:proofErr w:type="gramEnd"/>
        <w:r>
          <w:t>&gt;</w:t>
        </w:r>
      </w:ins>
    </w:p>
    <w:p w:rsidR="00FA1978" w:rsidRDefault="00FA1978" w:rsidP="00FA1978">
      <w:pPr>
        <w:pStyle w:val="NormalWeb"/>
        <w:rPr>
          <w:ins w:id="124" w:author="Unknown"/>
        </w:rPr>
      </w:pPr>
      <w:proofErr w:type="gramStart"/>
      <w:ins w:id="125" w:author="Unknown">
        <w:r>
          <w:rPr>
            <w:b/>
            <w:bCs/>
          </w:rPr>
          <w:t>application</w:t>
        </w:r>
        <w:proofErr w:type="gramEnd"/>
        <w:r>
          <w:t xml:space="preserve"> is the </w:t>
        </w:r>
        <w:proofErr w:type="spellStart"/>
        <w:r>
          <w:t>subelement</w:t>
        </w:r>
        <w:proofErr w:type="spellEnd"/>
        <w:r>
          <w:t xml:space="preserve"> of the manifest. It includes the namespace declaration. This element contains several </w:t>
        </w:r>
        <w:proofErr w:type="spellStart"/>
        <w:r>
          <w:t>subelements</w:t>
        </w:r>
        <w:proofErr w:type="spellEnd"/>
        <w:r>
          <w:t xml:space="preserve"> that </w:t>
        </w:r>
        <w:proofErr w:type="gramStart"/>
        <w:r>
          <w:t>declares</w:t>
        </w:r>
        <w:proofErr w:type="gramEnd"/>
        <w:r>
          <w:t xml:space="preserve"> the application component such as activity etc.</w:t>
        </w:r>
      </w:ins>
    </w:p>
    <w:p w:rsidR="00FA1978" w:rsidRDefault="00FA1978" w:rsidP="00FA1978">
      <w:pPr>
        <w:pStyle w:val="NormalWeb"/>
        <w:rPr>
          <w:ins w:id="126" w:author="Unknown"/>
        </w:rPr>
      </w:pPr>
      <w:ins w:id="127" w:author="Unknown">
        <w:r>
          <w:t xml:space="preserve">The commonly used attributes are of this element are </w:t>
        </w:r>
        <w:r>
          <w:rPr>
            <w:b/>
            <w:bCs/>
          </w:rPr>
          <w:t>icon</w:t>
        </w:r>
        <w:r>
          <w:t xml:space="preserve">, </w:t>
        </w:r>
        <w:r>
          <w:rPr>
            <w:b/>
            <w:bCs/>
          </w:rPr>
          <w:t>label</w:t>
        </w:r>
        <w:r>
          <w:t xml:space="preserve">, </w:t>
        </w:r>
        <w:r>
          <w:rPr>
            <w:b/>
            <w:bCs/>
          </w:rPr>
          <w:t>theme</w:t>
        </w:r>
        <w:r>
          <w:t xml:space="preserve"> etc.</w:t>
        </w:r>
      </w:ins>
    </w:p>
    <w:p w:rsidR="00FA1978" w:rsidRDefault="00FA1978" w:rsidP="00FA1978">
      <w:pPr>
        <w:pStyle w:val="NormalWeb"/>
        <w:rPr>
          <w:ins w:id="128" w:author="Unknown"/>
        </w:rPr>
      </w:pPr>
      <w:proofErr w:type="spellStart"/>
      <w:proofErr w:type="gramStart"/>
      <w:ins w:id="129" w:author="Unknown">
        <w:r>
          <w:rPr>
            <w:b/>
            <w:bCs/>
          </w:rPr>
          <w:t>android:</w:t>
        </w:r>
        <w:proofErr w:type="gramEnd"/>
        <w:r>
          <w:rPr>
            <w:b/>
            <w:bCs/>
          </w:rPr>
          <w:t>icon</w:t>
        </w:r>
        <w:proofErr w:type="spellEnd"/>
        <w:r>
          <w:t xml:space="preserve"> represents the icon for all the android application components.</w:t>
        </w:r>
      </w:ins>
    </w:p>
    <w:p w:rsidR="00FA1978" w:rsidRDefault="00FA1978" w:rsidP="00FA1978">
      <w:pPr>
        <w:pStyle w:val="NormalWeb"/>
        <w:rPr>
          <w:ins w:id="130" w:author="Unknown"/>
        </w:rPr>
      </w:pPr>
      <w:proofErr w:type="spellStart"/>
      <w:proofErr w:type="gramStart"/>
      <w:ins w:id="131" w:author="Unknown">
        <w:r>
          <w:rPr>
            <w:b/>
            <w:bCs/>
          </w:rPr>
          <w:t>android:</w:t>
        </w:r>
        <w:proofErr w:type="gramEnd"/>
        <w:r>
          <w:rPr>
            <w:b/>
            <w:bCs/>
          </w:rPr>
          <w:t>label</w:t>
        </w:r>
        <w:proofErr w:type="spellEnd"/>
        <w:r>
          <w:t xml:space="preserve"> works as the default label for all the application components. </w:t>
        </w:r>
      </w:ins>
    </w:p>
    <w:p w:rsidR="00FA1978" w:rsidRDefault="00FA1978" w:rsidP="00FA1978">
      <w:pPr>
        <w:pStyle w:val="NormalWeb"/>
        <w:rPr>
          <w:ins w:id="132" w:author="Unknown"/>
        </w:rPr>
      </w:pPr>
      <w:proofErr w:type="spellStart"/>
      <w:proofErr w:type="gramStart"/>
      <w:ins w:id="133" w:author="Unknown">
        <w:r>
          <w:rPr>
            <w:b/>
            <w:bCs/>
          </w:rPr>
          <w:t>android:</w:t>
        </w:r>
        <w:proofErr w:type="gramEnd"/>
        <w:r>
          <w:rPr>
            <w:b/>
            <w:bCs/>
          </w:rPr>
          <w:t>theme</w:t>
        </w:r>
        <w:proofErr w:type="spellEnd"/>
        <w:r>
          <w:t xml:space="preserve"> represents a common theme for all the android activities.</w:t>
        </w:r>
      </w:ins>
    </w:p>
    <w:p w:rsidR="00FA1978" w:rsidRDefault="00FA1978" w:rsidP="00FA1978">
      <w:pPr>
        <w:pStyle w:val="Heading4"/>
        <w:rPr>
          <w:ins w:id="134" w:author="Unknown"/>
        </w:rPr>
      </w:pPr>
      <w:ins w:id="135" w:author="Unknown">
        <w:r>
          <w:lastRenderedPageBreak/>
          <w:t>&lt;</w:t>
        </w:r>
        <w:proofErr w:type="gramStart"/>
        <w:r>
          <w:t>activity</w:t>
        </w:r>
        <w:proofErr w:type="gramEnd"/>
        <w:r>
          <w:t>&gt;</w:t>
        </w:r>
      </w:ins>
    </w:p>
    <w:p w:rsidR="00FA1978" w:rsidRDefault="00FA1978" w:rsidP="00FA1978">
      <w:pPr>
        <w:pStyle w:val="NormalWeb"/>
        <w:rPr>
          <w:ins w:id="136" w:author="Unknown"/>
        </w:rPr>
      </w:pPr>
      <w:proofErr w:type="gramStart"/>
      <w:ins w:id="137" w:author="Unknown">
        <w:r>
          <w:rPr>
            <w:b/>
            <w:bCs/>
          </w:rPr>
          <w:t>activity</w:t>
        </w:r>
        <w:proofErr w:type="gramEnd"/>
        <w:r>
          <w:t xml:space="preserve"> is the </w:t>
        </w:r>
        <w:proofErr w:type="spellStart"/>
        <w:r>
          <w:t>subelement</w:t>
        </w:r>
        <w:proofErr w:type="spellEnd"/>
        <w:r>
          <w:t xml:space="preserve"> of application and represents an activity that must be defined in the AndroidManifest.xml file. It has many attributes such as label, name, theme, </w:t>
        </w:r>
        <w:proofErr w:type="spellStart"/>
        <w:r>
          <w:t>launchMode</w:t>
        </w:r>
        <w:proofErr w:type="spellEnd"/>
        <w:r>
          <w:t xml:space="preserve"> etc.</w:t>
        </w:r>
      </w:ins>
    </w:p>
    <w:p w:rsidR="00FA1978" w:rsidRDefault="00FA1978" w:rsidP="00FA1978">
      <w:pPr>
        <w:pStyle w:val="NormalWeb"/>
        <w:rPr>
          <w:ins w:id="138" w:author="Unknown"/>
        </w:rPr>
      </w:pPr>
      <w:proofErr w:type="spellStart"/>
      <w:proofErr w:type="gramStart"/>
      <w:ins w:id="139" w:author="Unknown">
        <w:r>
          <w:rPr>
            <w:b/>
            <w:bCs/>
          </w:rPr>
          <w:t>android:</w:t>
        </w:r>
        <w:proofErr w:type="gramEnd"/>
        <w:r>
          <w:rPr>
            <w:b/>
            <w:bCs/>
          </w:rPr>
          <w:t>label</w:t>
        </w:r>
        <w:proofErr w:type="spellEnd"/>
        <w:r>
          <w:t xml:space="preserve"> represents a label i.e. displayed on the screen.</w:t>
        </w:r>
      </w:ins>
    </w:p>
    <w:p w:rsidR="00FA1978" w:rsidRDefault="00FA1978" w:rsidP="00FA1978">
      <w:pPr>
        <w:pStyle w:val="NormalWeb"/>
        <w:rPr>
          <w:ins w:id="140" w:author="Unknown"/>
        </w:rPr>
      </w:pPr>
      <w:proofErr w:type="spellStart"/>
      <w:proofErr w:type="gramStart"/>
      <w:ins w:id="141" w:author="Unknown">
        <w:r>
          <w:rPr>
            <w:b/>
            <w:bCs/>
          </w:rPr>
          <w:t>android:</w:t>
        </w:r>
        <w:proofErr w:type="gramEnd"/>
        <w:r>
          <w:rPr>
            <w:b/>
            <w:bCs/>
          </w:rPr>
          <w:t>name</w:t>
        </w:r>
        <w:proofErr w:type="spellEnd"/>
        <w:r>
          <w:t xml:space="preserve"> represents a name for the activity class. It is required attribute.</w:t>
        </w:r>
      </w:ins>
    </w:p>
    <w:p w:rsidR="00FA1978" w:rsidRDefault="00FA1978" w:rsidP="00FA1978">
      <w:pPr>
        <w:pStyle w:val="Heading4"/>
        <w:rPr>
          <w:ins w:id="142" w:author="Unknown"/>
        </w:rPr>
      </w:pPr>
      <w:ins w:id="143" w:author="Unknown">
        <w:r>
          <w:t>&lt;</w:t>
        </w:r>
        <w:proofErr w:type="gramStart"/>
        <w:r>
          <w:t>intent-filter</w:t>
        </w:r>
        <w:proofErr w:type="gramEnd"/>
        <w:r>
          <w:t>&gt;</w:t>
        </w:r>
      </w:ins>
    </w:p>
    <w:p w:rsidR="00FA1978" w:rsidRDefault="00FA1978" w:rsidP="00FA1978">
      <w:pPr>
        <w:pStyle w:val="NormalWeb"/>
        <w:rPr>
          <w:ins w:id="144" w:author="Unknown"/>
        </w:rPr>
      </w:pPr>
      <w:proofErr w:type="gramStart"/>
      <w:ins w:id="145" w:author="Unknown">
        <w:r>
          <w:rPr>
            <w:b/>
            <w:bCs/>
          </w:rPr>
          <w:t>intent-filter</w:t>
        </w:r>
        <w:proofErr w:type="gramEnd"/>
        <w:r>
          <w:t xml:space="preserve"> is the sub-element of activity that describes the type of intent to which activity, service or broadcast receiver can respond to.</w:t>
        </w:r>
      </w:ins>
    </w:p>
    <w:p w:rsidR="00FA1978" w:rsidRDefault="00FA1978" w:rsidP="00FA1978">
      <w:pPr>
        <w:pStyle w:val="Heading4"/>
        <w:rPr>
          <w:ins w:id="146" w:author="Unknown"/>
        </w:rPr>
      </w:pPr>
      <w:ins w:id="147" w:author="Unknown">
        <w:r>
          <w:t>&lt;</w:t>
        </w:r>
        <w:proofErr w:type="gramStart"/>
        <w:r>
          <w:t>action</w:t>
        </w:r>
        <w:proofErr w:type="gramEnd"/>
        <w:r>
          <w:t>&gt;</w:t>
        </w:r>
      </w:ins>
    </w:p>
    <w:p w:rsidR="00FA1978" w:rsidRDefault="00FA1978" w:rsidP="00FA1978">
      <w:pPr>
        <w:pStyle w:val="NormalWeb"/>
        <w:rPr>
          <w:ins w:id="148" w:author="Unknown"/>
        </w:rPr>
      </w:pPr>
      <w:ins w:id="149" w:author="Unknown">
        <w:r>
          <w:t>It adds an action for the intent-filter. The intent-filter must have at least one action element.</w:t>
        </w:r>
      </w:ins>
    </w:p>
    <w:p w:rsidR="00FA1978" w:rsidRDefault="00FA1978" w:rsidP="00FA1978">
      <w:pPr>
        <w:pStyle w:val="Heading4"/>
        <w:rPr>
          <w:ins w:id="150" w:author="Unknown"/>
        </w:rPr>
      </w:pPr>
      <w:ins w:id="151" w:author="Unknown">
        <w:r>
          <w:t>&lt;</w:t>
        </w:r>
        <w:proofErr w:type="gramStart"/>
        <w:r>
          <w:t>category</w:t>
        </w:r>
        <w:proofErr w:type="gramEnd"/>
        <w:r>
          <w:t>&gt;</w:t>
        </w:r>
      </w:ins>
    </w:p>
    <w:p w:rsidR="00FA1978" w:rsidRDefault="00FA1978" w:rsidP="00FA1978">
      <w:pPr>
        <w:pStyle w:val="NormalWeb"/>
        <w:rPr>
          <w:ins w:id="152" w:author="Unknown"/>
        </w:rPr>
      </w:pPr>
      <w:ins w:id="153" w:author="Unknown">
        <w:r>
          <w:t>It adds a category name to an intent-filter.</w:t>
        </w:r>
      </w:ins>
    </w:p>
    <w:p w:rsidR="00751BFD" w:rsidRDefault="00751BFD" w:rsidP="00517672">
      <w:pPr>
        <w:jc w:val="both"/>
        <w:rPr>
          <w:rFonts w:cstheme="minorHAnsi"/>
          <w:sz w:val="24"/>
          <w:szCs w:val="24"/>
        </w:rPr>
      </w:pPr>
    </w:p>
    <w:p w:rsidR="00FA1978" w:rsidRDefault="00FA1978" w:rsidP="00517672">
      <w:pPr>
        <w:jc w:val="both"/>
        <w:rPr>
          <w:rFonts w:cstheme="minorHAnsi"/>
          <w:sz w:val="24"/>
          <w:szCs w:val="24"/>
        </w:rPr>
      </w:pPr>
    </w:p>
    <w:p w:rsidR="00FA1978" w:rsidRDefault="00FA1978" w:rsidP="00FA1978">
      <w:pPr>
        <w:pStyle w:val="Heading1"/>
      </w:pPr>
      <w:r>
        <w:t>Android Widgets</w:t>
      </w:r>
    </w:p>
    <w:p w:rsidR="00FA1978" w:rsidRDefault="00FA1978" w:rsidP="00FA1978">
      <w:pPr>
        <w:pStyle w:val="NormalWeb"/>
      </w:pPr>
      <w:r>
        <w:t xml:space="preserve">There are given a lot of </w:t>
      </w:r>
      <w:r>
        <w:rPr>
          <w:rStyle w:val="Strong"/>
        </w:rPr>
        <w:t>android widgets</w:t>
      </w:r>
      <w:r>
        <w:t xml:space="preserve"> with simplified examples such as Button, </w:t>
      </w:r>
      <w:proofErr w:type="spellStart"/>
      <w:r>
        <w:t>EditText</w:t>
      </w:r>
      <w:proofErr w:type="spellEnd"/>
      <w:r>
        <w:t xml:space="preserve">, </w:t>
      </w:r>
      <w:proofErr w:type="spellStart"/>
      <w:r>
        <w:t>AutoCompleteTextView</w:t>
      </w:r>
      <w:proofErr w:type="spellEnd"/>
      <w:r>
        <w:t xml:space="preserve">, </w:t>
      </w:r>
      <w:proofErr w:type="spellStart"/>
      <w:r>
        <w:t>ToggleButton</w:t>
      </w:r>
      <w:proofErr w:type="spellEnd"/>
      <w:r>
        <w:t xml:space="preserve">, </w:t>
      </w:r>
      <w:proofErr w:type="spellStart"/>
      <w:r>
        <w:t>DatePicker</w:t>
      </w:r>
      <w:proofErr w:type="spellEnd"/>
      <w:r>
        <w:t xml:space="preserve">, </w:t>
      </w:r>
      <w:proofErr w:type="spellStart"/>
      <w:r>
        <w:t>TimePicker</w:t>
      </w:r>
      <w:proofErr w:type="spellEnd"/>
      <w:r>
        <w:t xml:space="preserve">, </w:t>
      </w:r>
      <w:proofErr w:type="spellStart"/>
      <w:r>
        <w:t>ProgressBar</w:t>
      </w:r>
      <w:proofErr w:type="spellEnd"/>
      <w:r>
        <w:t xml:space="preserve"> etc.</w:t>
      </w:r>
    </w:p>
    <w:p w:rsidR="00FA1978" w:rsidRDefault="00FA1978" w:rsidP="00FA1978">
      <w:pPr>
        <w:pStyle w:val="NormalWeb"/>
      </w:pPr>
      <w:r>
        <w:t>Android widgets are easy to learn. The widely used android widgets with examples are given below:</w:t>
      </w:r>
    </w:p>
    <w:p w:rsidR="00FA1978" w:rsidRDefault="00FA1978" w:rsidP="00FA1978">
      <w:hyperlink r:id="rId72" w:history="1">
        <w:r>
          <w:rPr>
            <w:rStyle w:val="Hyperlink"/>
          </w:rPr>
          <w:t>Android Button</w:t>
        </w:r>
      </w:hyperlink>
      <w:r>
        <w:t xml:space="preserve"> </w:t>
      </w:r>
    </w:p>
    <w:p w:rsidR="00FA1978" w:rsidRDefault="00FA1978" w:rsidP="00FA1978">
      <w:pPr>
        <w:pStyle w:val="NormalWeb"/>
      </w:pPr>
      <w:r>
        <w:t>Let's learn how to perform event handling on button click.</w:t>
      </w:r>
    </w:p>
    <w:p w:rsidR="00FA1978" w:rsidRDefault="00FA1978" w:rsidP="00FA1978">
      <w:hyperlink r:id="rId73" w:history="1">
        <w:r>
          <w:rPr>
            <w:rStyle w:val="Hyperlink"/>
          </w:rPr>
          <w:t>Android Toast</w:t>
        </w:r>
      </w:hyperlink>
      <w:r>
        <w:t xml:space="preserve"> </w:t>
      </w:r>
    </w:p>
    <w:p w:rsidR="00FA1978" w:rsidRDefault="00FA1978" w:rsidP="00FA1978">
      <w:pPr>
        <w:pStyle w:val="NormalWeb"/>
      </w:pPr>
      <w:proofErr w:type="gramStart"/>
      <w:r>
        <w:t>Displays information for the short duration of time.</w:t>
      </w:r>
      <w:proofErr w:type="gramEnd"/>
    </w:p>
    <w:p w:rsidR="00FA1978" w:rsidRDefault="00FA1978" w:rsidP="00FA1978">
      <w:hyperlink r:id="rId74" w:history="1">
        <w:r>
          <w:rPr>
            <w:rStyle w:val="Hyperlink"/>
          </w:rPr>
          <w:t>Custom Toast</w:t>
        </w:r>
      </w:hyperlink>
      <w:r>
        <w:t xml:space="preserve"> </w:t>
      </w:r>
    </w:p>
    <w:p w:rsidR="00FA1978" w:rsidRDefault="00FA1978" w:rsidP="00FA1978">
      <w:pPr>
        <w:pStyle w:val="NormalWeb"/>
      </w:pPr>
      <w:r>
        <w:t>We are able to customize the toast, such as we can display image on the toast</w:t>
      </w:r>
    </w:p>
    <w:p w:rsidR="00FA1978" w:rsidRDefault="00FA1978" w:rsidP="00FA1978">
      <w:hyperlink r:id="rId75" w:history="1">
        <w:proofErr w:type="spellStart"/>
        <w:r>
          <w:rPr>
            <w:rStyle w:val="Hyperlink"/>
          </w:rPr>
          <w:t>ToggleButton</w:t>
        </w:r>
        <w:proofErr w:type="spellEnd"/>
      </w:hyperlink>
      <w:r>
        <w:t xml:space="preserve"> </w:t>
      </w:r>
    </w:p>
    <w:p w:rsidR="00FA1978" w:rsidRDefault="00FA1978" w:rsidP="00FA1978">
      <w:pPr>
        <w:pStyle w:val="NormalWeb"/>
      </w:pPr>
      <w:r>
        <w:lastRenderedPageBreak/>
        <w:t>It has two states ON/OFF.</w:t>
      </w:r>
    </w:p>
    <w:p w:rsidR="00FA1978" w:rsidRDefault="00FA1978" w:rsidP="00FA1978">
      <w:hyperlink r:id="rId76" w:history="1">
        <w:proofErr w:type="spellStart"/>
        <w:r>
          <w:rPr>
            <w:rStyle w:val="Hyperlink"/>
          </w:rPr>
          <w:t>CheckBox</w:t>
        </w:r>
        <w:proofErr w:type="spellEnd"/>
      </w:hyperlink>
      <w:r>
        <w:t xml:space="preserve"> </w:t>
      </w:r>
    </w:p>
    <w:p w:rsidR="00FA1978" w:rsidRDefault="00FA1978" w:rsidP="00FA1978">
      <w:pPr>
        <w:pStyle w:val="NormalWeb"/>
      </w:pPr>
      <w:r>
        <w:t>Let's see the application of simple food ordering.</w:t>
      </w:r>
    </w:p>
    <w:p w:rsidR="00FA1978" w:rsidRDefault="00FA1978" w:rsidP="00FA1978">
      <w:hyperlink r:id="rId77" w:history="1">
        <w:proofErr w:type="spellStart"/>
        <w:r>
          <w:rPr>
            <w:rStyle w:val="Hyperlink"/>
          </w:rPr>
          <w:t>AlertDialog</w:t>
        </w:r>
        <w:proofErr w:type="spellEnd"/>
      </w:hyperlink>
      <w:r>
        <w:t xml:space="preserve"> </w:t>
      </w:r>
    </w:p>
    <w:p w:rsidR="00FA1978" w:rsidRDefault="00FA1978" w:rsidP="00FA1978">
      <w:pPr>
        <w:pStyle w:val="NormalWeb"/>
      </w:pPr>
      <w:proofErr w:type="spellStart"/>
      <w:r>
        <w:t>AlertDialog</w:t>
      </w:r>
      <w:proofErr w:type="spellEnd"/>
      <w:r>
        <w:t xml:space="preserve"> displays </w:t>
      </w:r>
      <w:proofErr w:type="spellStart"/>
      <w:proofErr w:type="gramStart"/>
      <w:r>
        <w:t>a</w:t>
      </w:r>
      <w:proofErr w:type="spellEnd"/>
      <w:proofErr w:type="gramEnd"/>
      <w:r>
        <w:t xml:space="preserve"> alert dialog containing the message with OK and Cancel buttons.</w:t>
      </w:r>
    </w:p>
    <w:p w:rsidR="00FA1978" w:rsidRDefault="00FA1978" w:rsidP="00FA1978">
      <w:hyperlink r:id="rId78" w:history="1">
        <w:r>
          <w:rPr>
            <w:rStyle w:val="Hyperlink"/>
          </w:rPr>
          <w:t>Spinner</w:t>
        </w:r>
      </w:hyperlink>
      <w:r>
        <w:t xml:space="preserve"> </w:t>
      </w:r>
    </w:p>
    <w:p w:rsidR="00FA1978" w:rsidRDefault="00FA1978" w:rsidP="00FA1978">
      <w:pPr>
        <w:pStyle w:val="NormalWeb"/>
      </w:pPr>
      <w:r>
        <w:t>Spinner displays the multiple options, but only one can be selected at a time.</w:t>
      </w:r>
    </w:p>
    <w:p w:rsidR="00FA1978" w:rsidRDefault="00FA1978" w:rsidP="00FA1978">
      <w:hyperlink r:id="rId79" w:history="1">
        <w:proofErr w:type="spellStart"/>
        <w:r>
          <w:rPr>
            <w:rStyle w:val="Hyperlink"/>
          </w:rPr>
          <w:t>AutoCompleteTextView</w:t>
        </w:r>
        <w:proofErr w:type="spellEnd"/>
      </w:hyperlink>
      <w:r>
        <w:t xml:space="preserve"> </w:t>
      </w:r>
    </w:p>
    <w:p w:rsidR="00FA1978" w:rsidRDefault="00FA1978" w:rsidP="00FA1978">
      <w:pPr>
        <w:pStyle w:val="NormalWeb"/>
      </w:pPr>
      <w:r>
        <w:t xml:space="preserve">Let's see the simple example of </w:t>
      </w:r>
      <w:proofErr w:type="spellStart"/>
      <w:r>
        <w:t>AutoCompleteTextView</w:t>
      </w:r>
      <w:proofErr w:type="spellEnd"/>
      <w:r>
        <w:t>.</w:t>
      </w:r>
    </w:p>
    <w:p w:rsidR="00FA1978" w:rsidRDefault="00FA1978" w:rsidP="00FA1978">
      <w:hyperlink r:id="rId80" w:history="1">
        <w:proofErr w:type="spellStart"/>
        <w:r>
          <w:rPr>
            <w:rStyle w:val="Hyperlink"/>
          </w:rPr>
          <w:t>RatingBar</w:t>
        </w:r>
        <w:proofErr w:type="spellEnd"/>
      </w:hyperlink>
      <w:r>
        <w:t xml:space="preserve"> </w:t>
      </w:r>
    </w:p>
    <w:p w:rsidR="00FA1978" w:rsidRDefault="00FA1978" w:rsidP="00FA1978">
      <w:pPr>
        <w:pStyle w:val="NormalWeb"/>
      </w:pPr>
      <w:proofErr w:type="spellStart"/>
      <w:r>
        <w:t>RatingBar</w:t>
      </w:r>
      <w:proofErr w:type="spellEnd"/>
      <w:r>
        <w:t xml:space="preserve"> displays the rating bar.</w:t>
      </w:r>
    </w:p>
    <w:p w:rsidR="00FA1978" w:rsidRDefault="00FA1978" w:rsidP="00FA1978">
      <w:hyperlink r:id="rId81" w:history="1">
        <w:proofErr w:type="spellStart"/>
        <w:r>
          <w:rPr>
            <w:rStyle w:val="Hyperlink"/>
          </w:rPr>
          <w:t>DatePicker</w:t>
        </w:r>
        <w:proofErr w:type="spellEnd"/>
      </w:hyperlink>
      <w:r>
        <w:t xml:space="preserve"> </w:t>
      </w:r>
    </w:p>
    <w:p w:rsidR="00FA1978" w:rsidRDefault="00FA1978" w:rsidP="00FA1978">
      <w:pPr>
        <w:pStyle w:val="NormalWeb"/>
      </w:pPr>
      <w:proofErr w:type="spellStart"/>
      <w:r>
        <w:t>Datepicker</w:t>
      </w:r>
      <w:proofErr w:type="spellEnd"/>
      <w:r>
        <w:t xml:space="preserve"> displays the </w:t>
      </w:r>
      <w:proofErr w:type="spellStart"/>
      <w:r>
        <w:t>datepicker</w:t>
      </w:r>
      <w:proofErr w:type="spellEnd"/>
      <w:r>
        <w:t xml:space="preserve"> dialog that can be used to pick the date.</w:t>
      </w:r>
    </w:p>
    <w:p w:rsidR="00FA1978" w:rsidRDefault="00FA1978" w:rsidP="00FA1978">
      <w:hyperlink r:id="rId82" w:history="1">
        <w:proofErr w:type="spellStart"/>
        <w:r>
          <w:rPr>
            <w:rStyle w:val="Hyperlink"/>
          </w:rPr>
          <w:t>TimePicker</w:t>
        </w:r>
        <w:proofErr w:type="spellEnd"/>
      </w:hyperlink>
      <w:r>
        <w:t xml:space="preserve"> </w:t>
      </w:r>
    </w:p>
    <w:p w:rsidR="00FA1978" w:rsidRDefault="00FA1978" w:rsidP="00FA1978">
      <w:pPr>
        <w:pStyle w:val="NormalWeb"/>
      </w:pPr>
      <w:proofErr w:type="spellStart"/>
      <w:r>
        <w:t>TimePicker</w:t>
      </w:r>
      <w:proofErr w:type="spellEnd"/>
      <w:r>
        <w:t xml:space="preserve"> displays the </w:t>
      </w:r>
      <w:proofErr w:type="spellStart"/>
      <w:r>
        <w:t>timepicker</w:t>
      </w:r>
      <w:proofErr w:type="spellEnd"/>
      <w:r>
        <w:t xml:space="preserve"> dialog that can be used to pick the time.</w:t>
      </w:r>
    </w:p>
    <w:p w:rsidR="00FA1978" w:rsidRDefault="00FA1978" w:rsidP="00FA1978">
      <w:hyperlink r:id="rId83" w:history="1">
        <w:proofErr w:type="spellStart"/>
        <w:r>
          <w:rPr>
            <w:rStyle w:val="Hyperlink"/>
          </w:rPr>
          <w:t>ProgressBar</w:t>
        </w:r>
        <w:proofErr w:type="spellEnd"/>
      </w:hyperlink>
      <w:r>
        <w:t xml:space="preserve"> </w:t>
      </w:r>
    </w:p>
    <w:p w:rsidR="00FA1978" w:rsidRDefault="00FA1978" w:rsidP="00FA1978">
      <w:pPr>
        <w:pStyle w:val="NormalWeb"/>
      </w:pPr>
      <w:proofErr w:type="spellStart"/>
      <w:r>
        <w:t>ProgressBar</w:t>
      </w:r>
      <w:proofErr w:type="spellEnd"/>
      <w:r>
        <w:t xml:space="preserve"> displays progress task.</w:t>
      </w:r>
    </w:p>
    <w:p w:rsidR="00FA1978" w:rsidRDefault="00FA1978" w:rsidP="00517672">
      <w:pPr>
        <w:jc w:val="both"/>
        <w:rPr>
          <w:rFonts w:cstheme="minorHAnsi"/>
          <w:sz w:val="24"/>
          <w:szCs w:val="24"/>
        </w:rPr>
      </w:pPr>
    </w:p>
    <w:p w:rsidR="00FA1978" w:rsidRDefault="00FA1978" w:rsidP="00FA1978">
      <w:pPr>
        <w:pStyle w:val="Heading1"/>
      </w:pPr>
      <w:r>
        <w:t>Android Button Example</w:t>
      </w:r>
    </w:p>
    <w:p w:rsidR="00FA1978" w:rsidRDefault="00FA1978" w:rsidP="00FA1978">
      <w:r>
        <w:rPr>
          <w:noProof/>
        </w:rPr>
        <w:lastRenderedPageBreak/>
        <w:drawing>
          <wp:inline distT="0" distB="0" distL="0" distR="0">
            <wp:extent cx="1741170" cy="3078480"/>
            <wp:effectExtent l="0" t="0" r="0" b="7620"/>
            <wp:docPr id="19" name="Picture 19" descr="androi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butt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41170" cy="3078480"/>
                    </a:xfrm>
                    <a:prstGeom prst="rect">
                      <a:avLst/>
                    </a:prstGeom>
                    <a:noFill/>
                    <a:ln>
                      <a:noFill/>
                    </a:ln>
                  </pic:spPr>
                </pic:pic>
              </a:graphicData>
            </a:graphic>
          </wp:inline>
        </w:drawing>
      </w:r>
    </w:p>
    <w:p w:rsidR="00FA1978" w:rsidRDefault="00FA1978" w:rsidP="00FA1978">
      <w:pPr>
        <w:pStyle w:val="NormalWeb"/>
      </w:pPr>
      <w:r>
        <w:t xml:space="preserve">Android Button represents a push-button. The </w:t>
      </w:r>
      <w:proofErr w:type="spellStart"/>
      <w:r>
        <w:t>android.widget.Button</w:t>
      </w:r>
      <w:proofErr w:type="spellEnd"/>
      <w:r>
        <w:t xml:space="preserve"> is subclass of </w:t>
      </w:r>
      <w:proofErr w:type="spellStart"/>
      <w:r>
        <w:t>TextView</w:t>
      </w:r>
      <w:proofErr w:type="spellEnd"/>
      <w:r>
        <w:t xml:space="preserve"> class and </w:t>
      </w:r>
      <w:proofErr w:type="spellStart"/>
      <w:r>
        <w:t>CompoundButton</w:t>
      </w:r>
      <w:proofErr w:type="spellEnd"/>
      <w:r>
        <w:t xml:space="preserve"> is the subclass of Button class.</w:t>
      </w:r>
    </w:p>
    <w:p w:rsidR="00FA1978" w:rsidRDefault="00FA1978" w:rsidP="00FA1978">
      <w:pPr>
        <w:pStyle w:val="NormalWeb"/>
      </w:pPr>
      <w:r>
        <w:t xml:space="preserve">There are different types of buttons in android such as </w:t>
      </w:r>
      <w:proofErr w:type="spellStart"/>
      <w:r>
        <w:t>RadioButton</w:t>
      </w:r>
      <w:proofErr w:type="spellEnd"/>
      <w:r>
        <w:t xml:space="preserve">, </w:t>
      </w:r>
      <w:proofErr w:type="spellStart"/>
      <w:r>
        <w:t>ToggleButton</w:t>
      </w:r>
      <w:proofErr w:type="spellEnd"/>
      <w:r>
        <w:t xml:space="preserve">, </w:t>
      </w:r>
      <w:proofErr w:type="spellStart"/>
      <w:proofErr w:type="gramStart"/>
      <w:r>
        <w:t>CompoundButton</w:t>
      </w:r>
      <w:proofErr w:type="spellEnd"/>
      <w:proofErr w:type="gramEnd"/>
      <w:r>
        <w:t xml:space="preserve"> etc.</w:t>
      </w:r>
    </w:p>
    <w:p w:rsidR="00FA1978" w:rsidRDefault="00FA1978" w:rsidP="00FA1978"/>
    <w:p w:rsidR="00FA1978" w:rsidRDefault="00FA1978" w:rsidP="00FA1978">
      <w:pPr>
        <w:pStyle w:val="Heading2"/>
      </w:pPr>
      <w:r>
        <w:t>Android Button Example with Listener</w:t>
      </w:r>
    </w:p>
    <w:p w:rsidR="00FA1978" w:rsidRDefault="00FA1978" w:rsidP="00FA1978">
      <w:pPr>
        <w:pStyle w:val="NormalWeb"/>
      </w:pPr>
      <w:r>
        <w:t xml:space="preserve">Here, we are going to create two </w:t>
      </w:r>
      <w:proofErr w:type="spellStart"/>
      <w:r>
        <w:t>textfields</w:t>
      </w:r>
      <w:proofErr w:type="spellEnd"/>
      <w:r>
        <w:t xml:space="preserve"> and one button for sum of two numbers. If user clicks button, sum of two input values is displayed on the Toast. </w:t>
      </w:r>
    </w:p>
    <w:p w:rsidR="00FA1978" w:rsidRDefault="00FA1978" w:rsidP="00FA1978">
      <w:pPr>
        <w:pStyle w:val="NormalWeb"/>
      </w:pPr>
      <w:r>
        <w:t xml:space="preserve">We can perform action on button using different types such as calling listener on button or adding </w:t>
      </w:r>
      <w:proofErr w:type="spellStart"/>
      <w:r>
        <w:t>onClick</w:t>
      </w:r>
      <w:proofErr w:type="spellEnd"/>
      <w:r>
        <w:t xml:space="preserve"> property of button in activity's xml file.</w:t>
      </w:r>
    </w:p>
    <w:p w:rsidR="00FA1978" w:rsidRDefault="00FA1978" w:rsidP="00FA1978">
      <w:pPr>
        <w:spacing w:after="240"/>
      </w:pPr>
    </w:p>
    <w:p w:rsidR="00FA1978" w:rsidRDefault="00FA1978" w:rsidP="00FA1978">
      <w:pPr>
        <w:numPr>
          <w:ilvl w:val="0"/>
          <w:numId w:val="9"/>
        </w:numPr>
        <w:spacing w:before="100" w:beforeAutospacing="1" w:after="100" w:afterAutospacing="1" w:line="240" w:lineRule="auto"/>
      </w:pPr>
      <w:proofErr w:type="spellStart"/>
      <w:r>
        <w:t>button.setOnClickListener</w:t>
      </w:r>
      <w:proofErr w:type="spellEnd"/>
      <w:r>
        <w:t>(new </w:t>
      </w:r>
      <w:proofErr w:type="spellStart"/>
      <w:r>
        <w:t>View.OnClickListener</w:t>
      </w:r>
      <w:proofErr w:type="spellEnd"/>
      <w:r>
        <w:t>() {  </w:t>
      </w:r>
    </w:p>
    <w:p w:rsidR="00FA1978" w:rsidRDefault="00FA1978" w:rsidP="00FA1978">
      <w:pPr>
        <w:numPr>
          <w:ilvl w:val="0"/>
          <w:numId w:val="9"/>
        </w:numPr>
        <w:spacing w:before="100" w:beforeAutospacing="1" w:after="100" w:afterAutospacing="1" w:line="240" w:lineRule="auto"/>
      </w:pPr>
      <w:r>
        <w:t>            @Override  </w:t>
      </w:r>
    </w:p>
    <w:p w:rsidR="00FA1978" w:rsidRDefault="00FA1978" w:rsidP="00FA1978">
      <w:pPr>
        <w:numPr>
          <w:ilvl w:val="0"/>
          <w:numId w:val="9"/>
        </w:numPr>
        <w:spacing w:before="100" w:beforeAutospacing="1" w:after="100" w:afterAutospacing="1" w:line="240" w:lineRule="auto"/>
      </w:pPr>
      <w:r>
        <w:t>            public void </w:t>
      </w:r>
      <w:proofErr w:type="spellStart"/>
      <w:r>
        <w:t>onClick</w:t>
      </w:r>
      <w:proofErr w:type="spellEnd"/>
      <w:r>
        <w:t>(View view) {  </w:t>
      </w:r>
    </w:p>
    <w:p w:rsidR="00FA1978" w:rsidRDefault="00FA1978" w:rsidP="00FA1978">
      <w:pPr>
        <w:numPr>
          <w:ilvl w:val="0"/>
          <w:numId w:val="9"/>
        </w:numPr>
        <w:spacing w:before="100" w:beforeAutospacing="1" w:after="100" w:afterAutospacing="1" w:line="240" w:lineRule="auto"/>
      </w:pPr>
      <w:r>
        <w:t>               //code  </w:t>
      </w:r>
    </w:p>
    <w:p w:rsidR="00FA1978" w:rsidRDefault="00FA1978" w:rsidP="00FA1978">
      <w:pPr>
        <w:numPr>
          <w:ilvl w:val="0"/>
          <w:numId w:val="9"/>
        </w:numPr>
        <w:spacing w:before="100" w:beforeAutospacing="1" w:after="100" w:afterAutospacing="1" w:line="240" w:lineRule="auto"/>
      </w:pPr>
      <w:r>
        <w:t>            }  </w:t>
      </w:r>
    </w:p>
    <w:p w:rsidR="00FA1978" w:rsidRDefault="00FA1978" w:rsidP="00FA1978">
      <w:pPr>
        <w:numPr>
          <w:ilvl w:val="0"/>
          <w:numId w:val="9"/>
        </w:numPr>
        <w:spacing w:before="100" w:beforeAutospacing="1" w:after="100" w:afterAutospacing="1" w:line="240" w:lineRule="auto"/>
      </w:pPr>
      <w:r>
        <w:t>});  </w:t>
      </w:r>
    </w:p>
    <w:p w:rsidR="00FA1978" w:rsidRDefault="00FA1978" w:rsidP="00FA1978">
      <w:pPr>
        <w:numPr>
          <w:ilvl w:val="0"/>
          <w:numId w:val="10"/>
        </w:numPr>
        <w:spacing w:before="100" w:beforeAutospacing="1" w:after="100" w:afterAutospacing="1" w:line="240" w:lineRule="auto"/>
      </w:pPr>
      <w:r>
        <w:rPr>
          <w:rStyle w:val="tag"/>
        </w:rPr>
        <w:t>&lt;</w:t>
      </w:r>
      <w:r>
        <w:rPr>
          <w:rStyle w:val="tag-name"/>
        </w:rPr>
        <w:t>Button</w:t>
      </w:r>
      <w:r>
        <w:t>  </w:t>
      </w:r>
    </w:p>
    <w:p w:rsidR="00FA1978" w:rsidRDefault="00FA1978" w:rsidP="00FA1978">
      <w:pPr>
        <w:numPr>
          <w:ilvl w:val="0"/>
          <w:numId w:val="10"/>
        </w:numPr>
        <w:spacing w:before="100" w:beforeAutospacing="1" w:after="100" w:afterAutospacing="1" w:line="240" w:lineRule="auto"/>
      </w:pPr>
      <w:r>
        <w:t>        </w:t>
      </w:r>
      <w:proofErr w:type="spellStart"/>
      <w:r>
        <w:rPr>
          <w:rStyle w:val="attribute"/>
        </w:rPr>
        <w:t>android:onClick</w:t>
      </w:r>
      <w:proofErr w:type="spellEnd"/>
      <w:r>
        <w:t>=</w:t>
      </w:r>
      <w:r>
        <w:rPr>
          <w:rStyle w:val="attribute-value"/>
        </w:rPr>
        <w:t>"</w:t>
      </w:r>
      <w:proofErr w:type="spellStart"/>
      <w:r>
        <w:rPr>
          <w:rStyle w:val="attribute-value"/>
        </w:rPr>
        <w:t>methodName</w:t>
      </w:r>
      <w:proofErr w:type="spellEnd"/>
      <w:r>
        <w:rPr>
          <w:rStyle w:val="attribute-value"/>
        </w:rPr>
        <w:t>"</w:t>
      </w:r>
      <w:r>
        <w:t>  </w:t>
      </w:r>
    </w:p>
    <w:p w:rsidR="00FA1978" w:rsidRDefault="00FA1978" w:rsidP="00FA1978">
      <w:pPr>
        <w:numPr>
          <w:ilvl w:val="0"/>
          <w:numId w:val="10"/>
        </w:numPr>
        <w:spacing w:before="100" w:beforeAutospacing="1" w:after="100" w:afterAutospacing="1" w:line="240" w:lineRule="auto"/>
      </w:pPr>
      <w:r>
        <w:rPr>
          <w:rStyle w:val="tag"/>
        </w:rPr>
        <w:t>/&gt;</w:t>
      </w:r>
      <w:r>
        <w:t>  </w:t>
      </w:r>
    </w:p>
    <w:p w:rsidR="00FA1978" w:rsidRDefault="00FA1978" w:rsidP="00FA1978">
      <w:pPr>
        <w:pStyle w:val="Heading3"/>
      </w:pPr>
      <w:r>
        <w:lastRenderedPageBreak/>
        <w:t>Drag the component or write the code for UI in activity_main.xml</w:t>
      </w:r>
    </w:p>
    <w:p w:rsidR="00FA1978" w:rsidRDefault="00FA1978" w:rsidP="00FA1978">
      <w:pPr>
        <w:pStyle w:val="NormalWeb"/>
      </w:pPr>
      <w:r>
        <w:t xml:space="preserve">First of all, drag 2 </w:t>
      </w:r>
      <w:proofErr w:type="spellStart"/>
      <w:r>
        <w:t>textfields</w:t>
      </w:r>
      <w:proofErr w:type="spellEnd"/>
      <w:r>
        <w:t xml:space="preserve"> from the Text Fields palette and one button from the Form Widgets palette as shown in the following figure.</w:t>
      </w:r>
    </w:p>
    <w:p w:rsidR="00FA1978" w:rsidRDefault="00FA1978" w:rsidP="00FA1978">
      <w:r>
        <w:rPr>
          <w:noProof/>
        </w:rPr>
        <w:drawing>
          <wp:inline distT="0" distB="0" distL="0" distR="0">
            <wp:extent cx="2571750" cy="4572000"/>
            <wp:effectExtent l="0" t="0" r="0" b="0"/>
            <wp:docPr id="18" name="Picture 18" descr="android butt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droid button exampl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1978" w:rsidRDefault="00FA1978" w:rsidP="00FA1978">
      <w:pPr>
        <w:pStyle w:val="NormalWeb"/>
      </w:pPr>
      <w:r>
        <w:t xml:space="preserve">The generated code for the </w:t>
      </w:r>
      <w:proofErr w:type="spellStart"/>
      <w:r>
        <w:t>ui</w:t>
      </w:r>
      <w:proofErr w:type="spellEnd"/>
      <w:r>
        <w:t xml:space="preserve"> components will be like this:</w:t>
      </w:r>
    </w:p>
    <w:p w:rsidR="00FA1978" w:rsidRDefault="00FA1978" w:rsidP="00FA1978">
      <w:r>
        <w:t>File: activity_main.xml</w:t>
      </w:r>
    </w:p>
    <w:p w:rsidR="00FA1978" w:rsidRDefault="00FA1978" w:rsidP="00FA1978">
      <w:pPr>
        <w:numPr>
          <w:ilvl w:val="0"/>
          <w:numId w:val="11"/>
        </w:numPr>
        <w:spacing w:before="100" w:beforeAutospacing="1" w:after="100" w:afterAutospacing="1" w:line="240" w:lineRule="auto"/>
      </w:pPr>
      <w:proofErr w:type="gramStart"/>
      <w:r>
        <w:rPr>
          <w:rStyle w:val="tag"/>
        </w:rPr>
        <w:t>&lt;?</w:t>
      </w:r>
      <w:r>
        <w:rPr>
          <w:rStyle w:val="tag-name"/>
        </w:rPr>
        <w:t>xml</w:t>
      </w:r>
      <w:proofErr w:type="gramEnd"/>
      <w:r>
        <w:t> </w:t>
      </w:r>
      <w:r>
        <w:rPr>
          <w:rStyle w:val="attribute"/>
        </w:rPr>
        <w:t>version</w:t>
      </w:r>
      <w:r>
        <w:t>=</w:t>
      </w:r>
      <w:r>
        <w:rPr>
          <w:rStyle w:val="attribute-value"/>
        </w:rPr>
        <w:t>"1.0"</w:t>
      </w:r>
      <w:r>
        <w:t> </w:t>
      </w:r>
      <w:r>
        <w:rPr>
          <w:rStyle w:val="attribute"/>
        </w:rPr>
        <w:t>encoding</w:t>
      </w:r>
      <w:r>
        <w:t>=</w:t>
      </w:r>
      <w:r>
        <w:rPr>
          <w:rStyle w:val="attribute-value"/>
        </w:rPr>
        <w:t>"utf-8"</w:t>
      </w:r>
      <w:r>
        <w:rPr>
          <w:rStyle w:val="tag"/>
        </w:rPr>
        <w:t>?&gt;</w:t>
      </w:r>
      <w:r>
        <w:t>  </w:t>
      </w:r>
    </w:p>
    <w:p w:rsidR="00FA1978" w:rsidRDefault="00FA1978" w:rsidP="00FA1978">
      <w:pPr>
        <w:numPr>
          <w:ilvl w:val="0"/>
          <w:numId w:val="11"/>
        </w:numPr>
        <w:spacing w:before="100" w:beforeAutospacing="1" w:after="100" w:afterAutospacing="1" w:line="240" w:lineRule="auto"/>
      </w:pPr>
      <w:r>
        <w:rPr>
          <w:rStyle w:val="tag"/>
        </w:rPr>
        <w:t>&lt;</w:t>
      </w:r>
      <w:r>
        <w:rPr>
          <w:rStyle w:val="tag-name"/>
        </w:rPr>
        <w:t>RelativeLayout</w:t>
      </w:r>
      <w:r>
        <w:t> </w:t>
      </w:r>
      <w:r>
        <w:rPr>
          <w:rStyle w:val="attribute"/>
        </w:rPr>
        <w:t>xmlns:android</w:t>
      </w:r>
      <w:r>
        <w:t>=</w:t>
      </w:r>
      <w:r>
        <w:rPr>
          <w:rStyle w:val="attribute-value"/>
        </w:rPr>
        <w:t>"http://schemas.android.com/apk/res/android"</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xmlns:app</w:t>
      </w:r>
      <w:proofErr w:type="spellEnd"/>
      <w:r>
        <w:t>=</w:t>
      </w:r>
      <w:r>
        <w:rPr>
          <w:rStyle w:val="attribute-value"/>
        </w:rPr>
        <w:t>"http://schemas.android.com/</w:t>
      </w:r>
      <w:proofErr w:type="spellStart"/>
      <w:r>
        <w:rPr>
          <w:rStyle w:val="attribute-value"/>
        </w:rPr>
        <w:t>apk</w:t>
      </w:r>
      <w:proofErr w:type="spellEnd"/>
      <w:r>
        <w:rPr>
          <w:rStyle w:val="attribute-value"/>
        </w:rPr>
        <w:t>/res-auto"</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xmlns:tools</w:t>
      </w:r>
      <w:proofErr w:type="spellEnd"/>
      <w:r>
        <w:t>=</w:t>
      </w:r>
      <w:r>
        <w:rPr>
          <w:rStyle w:val="attribute-value"/>
        </w:rPr>
        <w:t>"http://schemas.android.com/tools"</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match_parent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match_parent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r>
        <w:rPr>
          <w:rStyle w:val="attribute"/>
        </w:rPr>
        <w:t>tools:context</w:t>
      </w:r>
      <w:r>
        <w:t>=</w:t>
      </w:r>
      <w:r>
        <w:rPr>
          <w:rStyle w:val="attribute-value"/>
        </w:rPr>
        <w:t>"example.javatpoint.com.sumoftwonumber.MainActivity"</w:t>
      </w:r>
      <w:r>
        <w:rPr>
          <w:rStyle w:val="tag"/>
        </w:rPr>
        <w:t>&gt;</w:t>
      </w:r>
      <w:r>
        <w:t>  </w:t>
      </w:r>
    </w:p>
    <w:p w:rsidR="00FA1978" w:rsidRDefault="00FA1978" w:rsidP="00FA1978">
      <w:pPr>
        <w:numPr>
          <w:ilvl w:val="0"/>
          <w:numId w:val="11"/>
        </w:numPr>
        <w:spacing w:before="100" w:beforeAutospacing="1" w:after="100" w:afterAutospacing="1" w:line="240" w:lineRule="auto"/>
      </w:pPr>
      <w:r>
        <w:t>  </w:t>
      </w:r>
    </w:p>
    <w:p w:rsidR="00FA1978" w:rsidRDefault="00FA1978" w:rsidP="00FA1978">
      <w:pPr>
        <w:numPr>
          <w:ilvl w:val="0"/>
          <w:numId w:val="11"/>
        </w:numPr>
        <w:spacing w:before="100" w:beforeAutospacing="1" w:after="100" w:afterAutospacing="1" w:line="240" w:lineRule="auto"/>
      </w:pPr>
      <w:r>
        <w:t>    </w:t>
      </w:r>
      <w:r>
        <w:rPr>
          <w:rStyle w:val="tag"/>
        </w:rPr>
        <w:t>&lt;</w:t>
      </w:r>
      <w:proofErr w:type="spellStart"/>
      <w:r>
        <w:rPr>
          <w:rStyle w:val="tag-name"/>
        </w:rPr>
        <w:t>EditText</w:t>
      </w:r>
      <w:proofErr w:type="spellEnd"/>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android:id</w:t>
      </w:r>
      <w:proofErr w:type="spellEnd"/>
      <w:r>
        <w:t>=</w:t>
      </w:r>
      <w:r>
        <w:rPr>
          <w:rStyle w:val="attribute-value"/>
        </w:rPr>
        <w:t>"@+id/editText1"</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lastRenderedPageBreak/>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android:layout_alignParentTop</w:t>
      </w:r>
      <w:proofErr w:type="spellEnd"/>
      <w:r>
        <w:t>=</w:t>
      </w:r>
      <w:r>
        <w:rPr>
          <w:rStyle w:val="attribute-value"/>
        </w:rPr>
        <w:t>"true"</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android:layout_centerHorizontal</w:t>
      </w:r>
      <w:proofErr w:type="spellEnd"/>
      <w:r>
        <w:t>=</w:t>
      </w:r>
      <w:r>
        <w:rPr>
          <w:rStyle w:val="attribute-value"/>
        </w:rPr>
        <w:t>"true"</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"61dp"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android:ems</w:t>
      </w:r>
      <w:proofErr w:type="spellEnd"/>
      <w:r>
        <w:t>=</w:t>
      </w:r>
      <w:r>
        <w:rPr>
          <w:rStyle w:val="attribute-value"/>
        </w:rPr>
        <w:t>"10"</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android:inputType</w:t>
      </w:r>
      <w:proofErr w:type="spellEnd"/>
      <w:r>
        <w:t>=</w:t>
      </w:r>
      <w:r>
        <w:rPr>
          <w:rStyle w:val="attribute-value"/>
        </w:rPr>
        <w:t>"number"</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tools:layout_editor_absoluteX</w:t>
      </w:r>
      <w:proofErr w:type="spellEnd"/>
      <w:r>
        <w:t>=</w:t>
      </w:r>
      <w:r>
        <w:rPr>
          <w:rStyle w:val="attribute-value"/>
        </w:rPr>
        <w:t>"84dp"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tools:layout_editor_absoluteY</w:t>
      </w:r>
      <w:proofErr w:type="spellEnd"/>
      <w:r>
        <w:t>=</w:t>
      </w:r>
      <w:r>
        <w:rPr>
          <w:rStyle w:val="attribute-value"/>
        </w:rPr>
        <w:t>"53dp"</w:t>
      </w:r>
      <w:r>
        <w:t> </w:t>
      </w:r>
      <w:r>
        <w:rPr>
          <w:rStyle w:val="tag"/>
        </w:rPr>
        <w:t>/&gt;</w:t>
      </w:r>
      <w:r>
        <w:t>  </w:t>
      </w:r>
    </w:p>
    <w:p w:rsidR="00FA1978" w:rsidRDefault="00FA1978" w:rsidP="00FA1978">
      <w:pPr>
        <w:numPr>
          <w:ilvl w:val="0"/>
          <w:numId w:val="11"/>
        </w:numPr>
        <w:spacing w:before="100" w:beforeAutospacing="1" w:after="100" w:afterAutospacing="1" w:line="240" w:lineRule="auto"/>
      </w:pPr>
      <w:r>
        <w:t>  </w:t>
      </w:r>
    </w:p>
    <w:p w:rsidR="00FA1978" w:rsidRDefault="00FA1978" w:rsidP="00FA1978">
      <w:pPr>
        <w:numPr>
          <w:ilvl w:val="0"/>
          <w:numId w:val="11"/>
        </w:numPr>
        <w:spacing w:before="100" w:beforeAutospacing="1" w:after="100" w:afterAutospacing="1" w:line="240" w:lineRule="auto"/>
      </w:pPr>
      <w:r>
        <w:t>    </w:t>
      </w:r>
      <w:r>
        <w:rPr>
          <w:rStyle w:val="tag"/>
        </w:rPr>
        <w:t>&lt;</w:t>
      </w:r>
      <w:proofErr w:type="spellStart"/>
      <w:r>
        <w:rPr>
          <w:rStyle w:val="tag-name"/>
        </w:rPr>
        <w:t>EditText</w:t>
      </w:r>
      <w:proofErr w:type="spellEnd"/>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android:id</w:t>
      </w:r>
      <w:proofErr w:type="spellEnd"/>
      <w:r>
        <w:t>=</w:t>
      </w:r>
      <w:r>
        <w:rPr>
          <w:rStyle w:val="attribute-value"/>
        </w:rPr>
        <w:t>"@+id/editText2"</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android:layout_below</w:t>
      </w:r>
      <w:proofErr w:type="spellEnd"/>
      <w:r>
        <w:t>=</w:t>
      </w:r>
      <w:r>
        <w:rPr>
          <w:rStyle w:val="attribute-value"/>
        </w:rPr>
        <w:t>"@+id/editText1"</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android:layout_centerHorizontal</w:t>
      </w:r>
      <w:proofErr w:type="spellEnd"/>
      <w:r>
        <w:t>=</w:t>
      </w:r>
      <w:r>
        <w:rPr>
          <w:rStyle w:val="attribute-value"/>
        </w:rPr>
        <w:t>"true"</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"32dp"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android:ems</w:t>
      </w:r>
      <w:proofErr w:type="spellEnd"/>
      <w:r>
        <w:t>=</w:t>
      </w:r>
      <w:r>
        <w:rPr>
          <w:rStyle w:val="attribute-value"/>
        </w:rPr>
        <w:t>"10"</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android:inputType</w:t>
      </w:r>
      <w:proofErr w:type="spellEnd"/>
      <w:r>
        <w:t>=</w:t>
      </w:r>
      <w:r>
        <w:rPr>
          <w:rStyle w:val="attribute-value"/>
        </w:rPr>
        <w:t>"number"</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tools:layout_editor_absoluteX</w:t>
      </w:r>
      <w:proofErr w:type="spellEnd"/>
      <w:r>
        <w:t>=</w:t>
      </w:r>
      <w:r>
        <w:rPr>
          <w:rStyle w:val="attribute-value"/>
        </w:rPr>
        <w:t>"84dp"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tools:layout_editor_absoluteY</w:t>
      </w:r>
      <w:proofErr w:type="spellEnd"/>
      <w:r>
        <w:t>=</w:t>
      </w:r>
      <w:r>
        <w:rPr>
          <w:rStyle w:val="attribute-value"/>
        </w:rPr>
        <w:t>"127dp"</w:t>
      </w:r>
      <w:r>
        <w:t> </w:t>
      </w:r>
      <w:r>
        <w:rPr>
          <w:rStyle w:val="tag"/>
        </w:rPr>
        <w:t>/&gt;</w:t>
      </w:r>
      <w:r>
        <w:t>  </w:t>
      </w:r>
    </w:p>
    <w:p w:rsidR="00FA1978" w:rsidRDefault="00FA1978" w:rsidP="00FA1978">
      <w:pPr>
        <w:numPr>
          <w:ilvl w:val="0"/>
          <w:numId w:val="11"/>
        </w:numPr>
        <w:spacing w:before="100" w:beforeAutospacing="1" w:after="100" w:afterAutospacing="1" w:line="240" w:lineRule="auto"/>
      </w:pPr>
      <w:r>
        <w:t>  </w:t>
      </w:r>
    </w:p>
    <w:p w:rsidR="00FA1978" w:rsidRDefault="00FA1978" w:rsidP="00FA1978">
      <w:pPr>
        <w:numPr>
          <w:ilvl w:val="0"/>
          <w:numId w:val="11"/>
        </w:numPr>
        <w:spacing w:before="100" w:beforeAutospacing="1" w:after="100" w:afterAutospacing="1" w:line="240" w:lineRule="auto"/>
      </w:pPr>
      <w:r>
        <w:t>    </w:t>
      </w:r>
      <w:r>
        <w:rPr>
          <w:rStyle w:val="tag"/>
        </w:rPr>
        <w:t>&lt;</w:t>
      </w:r>
      <w:r>
        <w:rPr>
          <w:rStyle w:val="tag-name"/>
        </w:rPr>
        <w:t>Button</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android:id</w:t>
      </w:r>
      <w:proofErr w:type="spellEnd"/>
      <w:r>
        <w:t>=</w:t>
      </w:r>
      <w:r>
        <w:rPr>
          <w:rStyle w:val="attribute-value"/>
        </w:rPr>
        <w:t>"@+id/button"</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android:layout_below</w:t>
      </w:r>
      <w:proofErr w:type="spellEnd"/>
      <w:r>
        <w:t>=</w:t>
      </w:r>
      <w:r>
        <w:rPr>
          <w:rStyle w:val="attribute-value"/>
        </w:rPr>
        <w:t>"@+id/editText2"</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android:layout_centerHorizontal</w:t>
      </w:r>
      <w:proofErr w:type="spellEnd"/>
      <w:r>
        <w:t>=</w:t>
      </w:r>
      <w:r>
        <w:rPr>
          <w:rStyle w:val="attribute-value"/>
        </w:rPr>
        <w:t>"true"</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"109dp"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android:text</w:t>
      </w:r>
      <w:proofErr w:type="spellEnd"/>
      <w:r>
        <w:t>=</w:t>
      </w:r>
      <w:r>
        <w:rPr>
          <w:rStyle w:val="attribute-value"/>
        </w:rPr>
        <w:t>"ADD"</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tools:layout_editor_absoluteX</w:t>
      </w:r>
      <w:proofErr w:type="spellEnd"/>
      <w:r>
        <w:t>=</w:t>
      </w:r>
      <w:r>
        <w:rPr>
          <w:rStyle w:val="attribute-value"/>
        </w:rPr>
        <w:t>"148dp"</w:t>
      </w:r>
      <w:r>
        <w:t>  </w:t>
      </w:r>
    </w:p>
    <w:p w:rsidR="00FA1978" w:rsidRDefault="00FA1978" w:rsidP="00FA1978">
      <w:pPr>
        <w:numPr>
          <w:ilvl w:val="0"/>
          <w:numId w:val="11"/>
        </w:numPr>
        <w:spacing w:before="100" w:beforeAutospacing="1" w:after="100" w:afterAutospacing="1" w:line="240" w:lineRule="auto"/>
      </w:pPr>
      <w:r>
        <w:t>        </w:t>
      </w:r>
      <w:proofErr w:type="spellStart"/>
      <w:r>
        <w:rPr>
          <w:rStyle w:val="attribute"/>
        </w:rPr>
        <w:t>tools:layout_editor_absoluteY</w:t>
      </w:r>
      <w:proofErr w:type="spellEnd"/>
      <w:r>
        <w:t>=</w:t>
      </w:r>
      <w:r>
        <w:rPr>
          <w:rStyle w:val="attribute-value"/>
        </w:rPr>
        <w:t>"266dp"</w:t>
      </w:r>
      <w:r>
        <w:t> </w:t>
      </w:r>
      <w:r>
        <w:rPr>
          <w:rStyle w:val="tag"/>
        </w:rPr>
        <w:t>/&gt;</w:t>
      </w:r>
      <w:r>
        <w:t>  </w:t>
      </w:r>
    </w:p>
    <w:p w:rsidR="00FA1978" w:rsidRDefault="00FA1978" w:rsidP="00FA1978">
      <w:pPr>
        <w:numPr>
          <w:ilvl w:val="0"/>
          <w:numId w:val="11"/>
        </w:numPr>
        <w:spacing w:before="100" w:beforeAutospacing="1" w:after="100" w:afterAutospacing="1" w:line="240" w:lineRule="auto"/>
      </w:pPr>
      <w:r>
        <w:rPr>
          <w:rStyle w:val="tag"/>
        </w:rPr>
        <w:t>&lt;/</w:t>
      </w:r>
      <w:proofErr w:type="spellStart"/>
      <w:r>
        <w:rPr>
          <w:rStyle w:val="tag-name"/>
        </w:rPr>
        <w:t>RelativeLayout</w:t>
      </w:r>
      <w:proofErr w:type="spellEnd"/>
      <w:r>
        <w:rPr>
          <w:rStyle w:val="tag"/>
        </w:rPr>
        <w:t>&gt;</w:t>
      </w:r>
      <w:r>
        <w:t>  </w:t>
      </w:r>
    </w:p>
    <w:p w:rsidR="00FA1978" w:rsidRDefault="00FA1978" w:rsidP="00FA1978">
      <w:pPr>
        <w:spacing w:after="0"/>
      </w:pPr>
      <w:r>
        <w:pict>
          <v:rect id="_x0000_i1031" style="width:0;height:1.5pt" o:hralign="center" o:hrstd="t" o:hr="t" fillcolor="#a0a0a0" stroked="f"/>
        </w:pict>
      </w:r>
    </w:p>
    <w:p w:rsidR="00FA1978" w:rsidRDefault="00FA1978" w:rsidP="00FA1978">
      <w:pPr>
        <w:pStyle w:val="Heading3"/>
        <w:rPr>
          <w:ins w:id="154" w:author="Unknown"/>
        </w:rPr>
      </w:pPr>
      <w:ins w:id="155" w:author="Unknown">
        <w:r>
          <w:t>Activity class</w:t>
        </w:r>
      </w:ins>
    </w:p>
    <w:p w:rsidR="00FA1978" w:rsidRDefault="00FA1978" w:rsidP="00FA1978">
      <w:pPr>
        <w:pStyle w:val="NormalWeb"/>
        <w:rPr>
          <w:ins w:id="156" w:author="Unknown"/>
        </w:rPr>
      </w:pPr>
      <w:ins w:id="157" w:author="Unknown">
        <w:r>
          <w:t xml:space="preserve">Now write the code to display the sum of two numbers. </w:t>
        </w:r>
      </w:ins>
    </w:p>
    <w:p w:rsidR="00FA1978" w:rsidRDefault="00FA1978" w:rsidP="00FA1978">
      <w:pPr>
        <w:rPr>
          <w:ins w:id="158" w:author="Unknown"/>
        </w:rPr>
      </w:pPr>
      <w:ins w:id="159" w:author="Unknown">
        <w:r>
          <w:t>File: MainActivity.java</w:t>
        </w:r>
      </w:ins>
    </w:p>
    <w:p w:rsidR="00FA1978" w:rsidRDefault="00FA1978" w:rsidP="00FA1978">
      <w:pPr>
        <w:numPr>
          <w:ilvl w:val="0"/>
          <w:numId w:val="12"/>
        </w:numPr>
        <w:spacing w:before="100" w:beforeAutospacing="1" w:after="100" w:afterAutospacing="1" w:line="240" w:lineRule="auto"/>
        <w:rPr>
          <w:ins w:id="160" w:author="Unknown"/>
        </w:rPr>
      </w:pPr>
      <w:ins w:id="161" w:author="Unknown">
        <w:r>
          <w:rPr>
            <w:rStyle w:val="keyword"/>
          </w:rPr>
          <w:t>package</w:t>
        </w:r>
        <w:r>
          <w:t> </w:t>
        </w:r>
        <w:proofErr w:type="spellStart"/>
        <w:r>
          <w:t>example.javatpoint.com.sumoftwonumber</w:t>
        </w:r>
        <w:proofErr w:type="spellEnd"/>
        <w:r>
          <w:t>;  </w:t>
        </w:r>
      </w:ins>
    </w:p>
    <w:p w:rsidR="00FA1978" w:rsidRDefault="00FA1978" w:rsidP="00FA1978">
      <w:pPr>
        <w:numPr>
          <w:ilvl w:val="0"/>
          <w:numId w:val="12"/>
        </w:numPr>
        <w:spacing w:before="100" w:beforeAutospacing="1" w:after="100" w:afterAutospacing="1" w:line="240" w:lineRule="auto"/>
        <w:rPr>
          <w:ins w:id="162" w:author="Unknown"/>
        </w:rPr>
      </w:pPr>
      <w:ins w:id="163" w:author="Unknown">
        <w:r>
          <w:t>  </w:t>
        </w:r>
      </w:ins>
    </w:p>
    <w:p w:rsidR="00FA1978" w:rsidRDefault="00FA1978" w:rsidP="00FA1978">
      <w:pPr>
        <w:numPr>
          <w:ilvl w:val="0"/>
          <w:numId w:val="12"/>
        </w:numPr>
        <w:spacing w:before="100" w:beforeAutospacing="1" w:after="100" w:afterAutospacing="1" w:line="240" w:lineRule="auto"/>
        <w:rPr>
          <w:ins w:id="164" w:author="Unknown"/>
        </w:rPr>
      </w:pPr>
      <w:ins w:id="165" w:author="Unknown">
        <w:r>
          <w:rPr>
            <w:rStyle w:val="keyword"/>
          </w:rPr>
          <w:t>import</w:t>
        </w:r>
        <w:r>
          <w:t> android.support.v7.app.AppCompatActivity;  </w:t>
        </w:r>
      </w:ins>
    </w:p>
    <w:p w:rsidR="00FA1978" w:rsidRDefault="00FA1978" w:rsidP="00FA1978">
      <w:pPr>
        <w:numPr>
          <w:ilvl w:val="0"/>
          <w:numId w:val="12"/>
        </w:numPr>
        <w:spacing w:before="100" w:beforeAutospacing="1" w:after="100" w:afterAutospacing="1" w:line="240" w:lineRule="auto"/>
        <w:rPr>
          <w:ins w:id="166" w:author="Unknown"/>
        </w:rPr>
      </w:pPr>
      <w:ins w:id="167" w:author="Unknown">
        <w:r>
          <w:rPr>
            <w:rStyle w:val="keyword"/>
          </w:rPr>
          <w:t>import</w:t>
        </w:r>
        <w:r>
          <w:t> </w:t>
        </w:r>
        <w:proofErr w:type="spellStart"/>
        <w:r>
          <w:t>android.os.Bundle</w:t>
        </w:r>
        <w:proofErr w:type="spellEnd"/>
        <w:r>
          <w:t>;  </w:t>
        </w:r>
      </w:ins>
    </w:p>
    <w:p w:rsidR="00FA1978" w:rsidRDefault="00FA1978" w:rsidP="00FA1978">
      <w:pPr>
        <w:numPr>
          <w:ilvl w:val="0"/>
          <w:numId w:val="12"/>
        </w:numPr>
        <w:spacing w:before="100" w:beforeAutospacing="1" w:after="100" w:afterAutospacing="1" w:line="240" w:lineRule="auto"/>
        <w:rPr>
          <w:ins w:id="168" w:author="Unknown"/>
        </w:rPr>
      </w:pPr>
      <w:ins w:id="169" w:author="Unknown">
        <w:r>
          <w:rPr>
            <w:rStyle w:val="keyword"/>
          </w:rPr>
          <w:t>import</w:t>
        </w:r>
        <w:r>
          <w:t> </w:t>
        </w:r>
        <w:proofErr w:type="spellStart"/>
        <w:r>
          <w:t>android.view.View</w:t>
        </w:r>
        <w:proofErr w:type="spellEnd"/>
        <w:r>
          <w:t>;  </w:t>
        </w:r>
      </w:ins>
    </w:p>
    <w:p w:rsidR="00FA1978" w:rsidRDefault="00FA1978" w:rsidP="00FA1978">
      <w:pPr>
        <w:numPr>
          <w:ilvl w:val="0"/>
          <w:numId w:val="12"/>
        </w:numPr>
        <w:spacing w:before="100" w:beforeAutospacing="1" w:after="100" w:afterAutospacing="1" w:line="240" w:lineRule="auto"/>
        <w:rPr>
          <w:ins w:id="170" w:author="Unknown"/>
        </w:rPr>
      </w:pPr>
      <w:ins w:id="171" w:author="Unknown">
        <w:r>
          <w:rPr>
            <w:rStyle w:val="keyword"/>
          </w:rPr>
          <w:t>import</w:t>
        </w:r>
        <w:r>
          <w:t> </w:t>
        </w:r>
        <w:proofErr w:type="spellStart"/>
        <w:r>
          <w:t>android.widget.Button</w:t>
        </w:r>
        <w:proofErr w:type="spellEnd"/>
        <w:r>
          <w:t>;  </w:t>
        </w:r>
      </w:ins>
    </w:p>
    <w:p w:rsidR="00FA1978" w:rsidRDefault="00FA1978" w:rsidP="00FA1978">
      <w:pPr>
        <w:numPr>
          <w:ilvl w:val="0"/>
          <w:numId w:val="12"/>
        </w:numPr>
        <w:spacing w:before="100" w:beforeAutospacing="1" w:after="100" w:afterAutospacing="1" w:line="240" w:lineRule="auto"/>
        <w:rPr>
          <w:ins w:id="172" w:author="Unknown"/>
        </w:rPr>
      </w:pPr>
      <w:ins w:id="173" w:author="Unknown">
        <w:r>
          <w:rPr>
            <w:rStyle w:val="keyword"/>
          </w:rPr>
          <w:t>import</w:t>
        </w:r>
        <w:r>
          <w:t> </w:t>
        </w:r>
        <w:proofErr w:type="spellStart"/>
        <w:r>
          <w:t>android.widget.EditText</w:t>
        </w:r>
        <w:proofErr w:type="spellEnd"/>
        <w:r>
          <w:t>;  </w:t>
        </w:r>
      </w:ins>
    </w:p>
    <w:p w:rsidR="00FA1978" w:rsidRDefault="00FA1978" w:rsidP="00FA1978">
      <w:pPr>
        <w:numPr>
          <w:ilvl w:val="0"/>
          <w:numId w:val="12"/>
        </w:numPr>
        <w:spacing w:before="100" w:beforeAutospacing="1" w:after="100" w:afterAutospacing="1" w:line="240" w:lineRule="auto"/>
        <w:rPr>
          <w:ins w:id="174" w:author="Unknown"/>
        </w:rPr>
      </w:pPr>
      <w:ins w:id="175" w:author="Unknown">
        <w:r>
          <w:rPr>
            <w:rStyle w:val="keyword"/>
          </w:rPr>
          <w:lastRenderedPageBreak/>
          <w:t>import</w:t>
        </w:r>
        <w:r>
          <w:t> </w:t>
        </w:r>
        <w:proofErr w:type="spellStart"/>
        <w:r>
          <w:t>android.widget.Toast</w:t>
        </w:r>
        <w:proofErr w:type="spellEnd"/>
        <w:r>
          <w:t>;  </w:t>
        </w:r>
      </w:ins>
    </w:p>
    <w:p w:rsidR="00FA1978" w:rsidRDefault="00FA1978" w:rsidP="00FA1978">
      <w:pPr>
        <w:numPr>
          <w:ilvl w:val="0"/>
          <w:numId w:val="12"/>
        </w:numPr>
        <w:spacing w:before="100" w:beforeAutospacing="1" w:after="100" w:afterAutospacing="1" w:line="240" w:lineRule="auto"/>
        <w:rPr>
          <w:ins w:id="176" w:author="Unknown"/>
        </w:rPr>
      </w:pPr>
      <w:ins w:id="177" w:author="Unknown">
        <w:r>
          <w:t>  </w:t>
        </w:r>
      </w:ins>
    </w:p>
    <w:p w:rsidR="00FA1978" w:rsidRDefault="00FA1978" w:rsidP="00FA1978">
      <w:pPr>
        <w:numPr>
          <w:ilvl w:val="0"/>
          <w:numId w:val="12"/>
        </w:numPr>
        <w:spacing w:before="100" w:beforeAutospacing="1" w:after="100" w:afterAutospacing="1" w:line="240" w:lineRule="auto"/>
        <w:rPr>
          <w:ins w:id="178" w:author="Unknown"/>
        </w:rPr>
      </w:pPr>
      <w:ins w:id="179" w:author="Unknown">
        <w:r>
          <w:rPr>
            <w:rStyle w:val="keyword"/>
          </w:rPr>
          <w:t>public</w:t>
        </w:r>
        <w:r>
          <w:t> </w:t>
        </w:r>
        <w:r>
          <w:rPr>
            <w:rStyle w:val="keyword"/>
          </w:rPr>
          <w:t>class</w:t>
        </w:r>
        <w:r>
          <w:t> </w:t>
        </w:r>
        <w:proofErr w:type="spellStart"/>
        <w:r>
          <w:t>MainActivity</w:t>
        </w:r>
        <w:proofErr w:type="spellEnd"/>
        <w:r>
          <w:t> </w:t>
        </w:r>
        <w:r>
          <w:rPr>
            <w:rStyle w:val="keyword"/>
          </w:rPr>
          <w:t>extends</w:t>
        </w:r>
        <w:r>
          <w:t> </w:t>
        </w:r>
        <w:proofErr w:type="spellStart"/>
        <w:r>
          <w:t>AppCompatActivity</w:t>
        </w:r>
        <w:proofErr w:type="spellEnd"/>
        <w:r>
          <w:t> {  </w:t>
        </w:r>
      </w:ins>
    </w:p>
    <w:p w:rsidR="00FA1978" w:rsidRDefault="00FA1978" w:rsidP="00FA1978">
      <w:pPr>
        <w:numPr>
          <w:ilvl w:val="0"/>
          <w:numId w:val="12"/>
        </w:numPr>
        <w:spacing w:before="100" w:beforeAutospacing="1" w:after="100" w:afterAutospacing="1" w:line="240" w:lineRule="auto"/>
        <w:rPr>
          <w:ins w:id="180" w:author="Unknown"/>
        </w:rPr>
      </w:pPr>
      <w:ins w:id="181" w:author="Unknown">
        <w:r>
          <w:t>    </w:t>
        </w:r>
        <w:r>
          <w:rPr>
            <w:rStyle w:val="keyword"/>
          </w:rPr>
          <w:t>private</w:t>
        </w:r>
        <w:r>
          <w:t> </w:t>
        </w:r>
        <w:proofErr w:type="spellStart"/>
        <w:r>
          <w:t>EditText</w:t>
        </w:r>
        <w:proofErr w:type="spellEnd"/>
        <w:r>
          <w:t> edittext1, edittext2;  </w:t>
        </w:r>
      </w:ins>
    </w:p>
    <w:p w:rsidR="00FA1978" w:rsidRDefault="00FA1978" w:rsidP="00FA1978">
      <w:pPr>
        <w:numPr>
          <w:ilvl w:val="0"/>
          <w:numId w:val="12"/>
        </w:numPr>
        <w:spacing w:before="100" w:beforeAutospacing="1" w:after="100" w:afterAutospacing="1" w:line="240" w:lineRule="auto"/>
        <w:rPr>
          <w:ins w:id="182" w:author="Unknown"/>
        </w:rPr>
      </w:pPr>
      <w:ins w:id="183" w:author="Unknown">
        <w:r>
          <w:t>    </w:t>
        </w:r>
        <w:r>
          <w:rPr>
            <w:rStyle w:val="keyword"/>
          </w:rPr>
          <w:t>private</w:t>
        </w:r>
        <w:r>
          <w:t> Button </w:t>
        </w:r>
        <w:proofErr w:type="spellStart"/>
        <w:r>
          <w:t>buttonSum</w:t>
        </w:r>
        <w:proofErr w:type="spellEnd"/>
        <w:r>
          <w:t>;  </w:t>
        </w:r>
      </w:ins>
    </w:p>
    <w:p w:rsidR="00FA1978" w:rsidRDefault="00FA1978" w:rsidP="00FA1978">
      <w:pPr>
        <w:numPr>
          <w:ilvl w:val="0"/>
          <w:numId w:val="12"/>
        </w:numPr>
        <w:spacing w:before="100" w:beforeAutospacing="1" w:after="100" w:afterAutospacing="1" w:line="240" w:lineRule="auto"/>
        <w:rPr>
          <w:ins w:id="184" w:author="Unknown"/>
        </w:rPr>
      </w:pPr>
      <w:ins w:id="185" w:author="Unknown">
        <w:r>
          <w:t>  </w:t>
        </w:r>
      </w:ins>
    </w:p>
    <w:p w:rsidR="00FA1978" w:rsidRDefault="00FA1978" w:rsidP="00FA1978">
      <w:pPr>
        <w:numPr>
          <w:ilvl w:val="0"/>
          <w:numId w:val="12"/>
        </w:numPr>
        <w:spacing w:before="100" w:beforeAutospacing="1" w:after="100" w:afterAutospacing="1" w:line="240" w:lineRule="auto"/>
        <w:rPr>
          <w:ins w:id="186" w:author="Unknown"/>
        </w:rPr>
      </w:pPr>
      <w:ins w:id="187" w:author="Unknown">
        <w:r>
          <w:t>    </w:t>
        </w:r>
        <w:r>
          <w:rPr>
            <w:rStyle w:val="annotation"/>
          </w:rPr>
          <w:t>@Override</w:t>
        </w:r>
        <w:r>
          <w:t>  </w:t>
        </w:r>
      </w:ins>
    </w:p>
    <w:p w:rsidR="00FA1978" w:rsidRDefault="00FA1978" w:rsidP="00FA1978">
      <w:pPr>
        <w:numPr>
          <w:ilvl w:val="0"/>
          <w:numId w:val="12"/>
        </w:numPr>
        <w:spacing w:before="100" w:beforeAutospacing="1" w:after="100" w:afterAutospacing="1" w:line="240" w:lineRule="auto"/>
        <w:rPr>
          <w:ins w:id="188" w:author="Unknown"/>
        </w:rPr>
      </w:pPr>
      <w:ins w:id="189" w:author="Unknown">
        <w:r>
          <w:t>    </w:t>
        </w:r>
        <w:r>
          <w:rPr>
            <w:rStyle w:val="keyword"/>
          </w:rPr>
          <w:t>protected</w:t>
        </w:r>
        <w:r>
          <w:t> </w:t>
        </w:r>
        <w:r>
          <w:rPr>
            <w:rStyle w:val="keyword"/>
          </w:rPr>
          <w:t>void</w:t>
        </w:r>
        <w:r>
          <w:t> </w:t>
        </w:r>
        <w:proofErr w:type="spellStart"/>
        <w:r>
          <w:t>onCreate</w:t>
        </w:r>
        <w:proofErr w:type="spellEnd"/>
        <w:r>
          <w:t>(Bundle </w:t>
        </w:r>
        <w:proofErr w:type="spellStart"/>
        <w:r>
          <w:t>savedInstanceState</w:t>
        </w:r>
        <w:proofErr w:type="spellEnd"/>
        <w:r>
          <w:t>) {  </w:t>
        </w:r>
      </w:ins>
    </w:p>
    <w:p w:rsidR="00FA1978" w:rsidRDefault="00FA1978" w:rsidP="00FA1978">
      <w:pPr>
        <w:numPr>
          <w:ilvl w:val="0"/>
          <w:numId w:val="12"/>
        </w:numPr>
        <w:spacing w:before="100" w:beforeAutospacing="1" w:after="100" w:afterAutospacing="1" w:line="240" w:lineRule="auto"/>
        <w:rPr>
          <w:ins w:id="190" w:author="Unknown"/>
        </w:rPr>
      </w:pPr>
      <w:ins w:id="191" w:author="Unknown">
        <w:r>
          <w:t>        </w:t>
        </w:r>
        <w:proofErr w:type="spellStart"/>
        <w:r>
          <w:rPr>
            <w:rStyle w:val="keyword"/>
          </w:rPr>
          <w:t>super</w:t>
        </w:r>
        <w:r>
          <w:t>.onCreate</w:t>
        </w:r>
        <w:proofErr w:type="spellEnd"/>
        <w:r>
          <w:t>(</w:t>
        </w:r>
        <w:proofErr w:type="spellStart"/>
        <w:r>
          <w:t>savedInstanceState</w:t>
        </w:r>
        <w:proofErr w:type="spellEnd"/>
        <w:r>
          <w:t>);  </w:t>
        </w:r>
      </w:ins>
    </w:p>
    <w:p w:rsidR="00FA1978" w:rsidRDefault="00FA1978" w:rsidP="00FA1978">
      <w:pPr>
        <w:numPr>
          <w:ilvl w:val="0"/>
          <w:numId w:val="12"/>
        </w:numPr>
        <w:spacing w:before="100" w:beforeAutospacing="1" w:after="100" w:afterAutospacing="1" w:line="240" w:lineRule="auto"/>
        <w:rPr>
          <w:ins w:id="192" w:author="Unknown"/>
        </w:rPr>
      </w:pPr>
      <w:ins w:id="193" w:author="Unknown">
        <w:r>
          <w:t>        </w:t>
        </w:r>
        <w:proofErr w:type="spellStart"/>
        <w:r>
          <w:t>setContentView</w:t>
        </w:r>
        <w:proofErr w:type="spellEnd"/>
        <w:r>
          <w:t>(</w:t>
        </w:r>
        <w:proofErr w:type="spellStart"/>
        <w:r>
          <w:t>R.layout.activity_main</w:t>
        </w:r>
        <w:proofErr w:type="spellEnd"/>
        <w:r>
          <w:t>);  </w:t>
        </w:r>
      </w:ins>
    </w:p>
    <w:p w:rsidR="00FA1978" w:rsidRDefault="00FA1978" w:rsidP="00FA1978">
      <w:pPr>
        <w:numPr>
          <w:ilvl w:val="0"/>
          <w:numId w:val="12"/>
        </w:numPr>
        <w:spacing w:before="100" w:beforeAutospacing="1" w:after="100" w:afterAutospacing="1" w:line="240" w:lineRule="auto"/>
        <w:rPr>
          <w:ins w:id="194" w:author="Unknown"/>
        </w:rPr>
      </w:pPr>
      <w:ins w:id="195" w:author="Unknown">
        <w:r>
          <w:t>  </w:t>
        </w:r>
      </w:ins>
    </w:p>
    <w:p w:rsidR="00FA1978" w:rsidRDefault="00FA1978" w:rsidP="00FA1978">
      <w:pPr>
        <w:numPr>
          <w:ilvl w:val="0"/>
          <w:numId w:val="12"/>
        </w:numPr>
        <w:spacing w:before="100" w:beforeAutospacing="1" w:after="100" w:afterAutospacing="1" w:line="240" w:lineRule="auto"/>
        <w:rPr>
          <w:ins w:id="196" w:author="Unknown"/>
        </w:rPr>
      </w:pPr>
      <w:ins w:id="197" w:author="Unknown">
        <w:r>
          <w:t>        </w:t>
        </w:r>
        <w:proofErr w:type="spellStart"/>
        <w:r>
          <w:t>addListenerOnButton</w:t>
        </w:r>
        <w:proofErr w:type="spellEnd"/>
        <w:r>
          <w:t>();  </w:t>
        </w:r>
      </w:ins>
    </w:p>
    <w:p w:rsidR="00FA1978" w:rsidRDefault="00FA1978" w:rsidP="00FA1978">
      <w:pPr>
        <w:numPr>
          <w:ilvl w:val="0"/>
          <w:numId w:val="12"/>
        </w:numPr>
        <w:spacing w:before="100" w:beforeAutospacing="1" w:after="100" w:afterAutospacing="1" w:line="240" w:lineRule="auto"/>
        <w:rPr>
          <w:ins w:id="198" w:author="Unknown"/>
        </w:rPr>
      </w:pPr>
      <w:ins w:id="199" w:author="Unknown">
        <w:r>
          <w:t>    }  </w:t>
        </w:r>
      </w:ins>
    </w:p>
    <w:p w:rsidR="00FA1978" w:rsidRDefault="00FA1978" w:rsidP="00FA1978">
      <w:pPr>
        <w:numPr>
          <w:ilvl w:val="0"/>
          <w:numId w:val="12"/>
        </w:numPr>
        <w:spacing w:before="100" w:beforeAutospacing="1" w:after="100" w:afterAutospacing="1" w:line="240" w:lineRule="auto"/>
        <w:rPr>
          <w:ins w:id="200" w:author="Unknown"/>
        </w:rPr>
      </w:pPr>
      <w:ins w:id="201" w:author="Unknown">
        <w:r>
          <w:t>  </w:t>
        </w:r>
      </w:ins>
    </w:p>
    <w:p w:rsidR="00FA1978" w:rsidRDefault="00FA1978" w:rsidP="00FA1978">
      <w:pPr>
        <w:numPr>
          <w:ilvl w:val="0"/>
          <w:numId w:val="12"/>
        </w:numPr>
        <w:spacing w:before="100" w:beforeAutospacing="1" w:after="100" w:afterAutospacing="1" w:line="240" w:lineRule="auto"/>
        <w:rPr>
          <w:ins w:id="202" w:author="Unknown"/>
        </w:rPr>
      </w:pPr>
      <w:ins w:id="203" w:author="Unknown">
        <w:r>
          <w:t>    </w:t>
        </w:r>
        <w:r>
          <w:rPr>
            <w:rStyle w:val="keyword"/>
          </w:rPr>
          <w:t>public</w:t>
        </w:r>
        <w:r>
          <w:t> </w:t>
        </w:r>
        <w:r>
          <w:rPr>
            <w:rStyle w:val="keyword"/>
          </w:rPr>
          <w:t>void</w:t>
        </w:r>
        <w:r>
          <w:t> </w:t>
        </w:r>
        <w:proofErr w:type="spellStart"/>
        <w:r>
          <w:t>addListenerOnButton</w:t>
        </w:r>
        <w:proofErr w:type="spellEnd"/>
        <w:r>
          <w:t>() {  </w:t>
        </w:r>
      </w:ins>
    </w:p>
    <w:p w:rsidR="00FA1978" w:rsidRDefault="00FA1978" w:rsidP="00FA1978">
      <w:pPr>
        <w:numPr>
          <w:ilvl w:val="0"/>
          <w:numId w:val="12"/>
        </w:numPr>
        <w:spacing w:before="100" w:beforeAutospacing="1" w:after="100" w:afterAutospacing="1" w:line="240" w:lineRule="auto"/>
        <w:rPr>
          <w:ins w:id="204" w:author="Unknown"/>
        </w:rPr>
      </w:pPr>
      <w:ins w:id="205" w:author="Unknown">
        <w:r>
          <w:t>        edittext1 = (</w:t>
        </w:r>
        <w:proofErr w:type="spellStart"/>
        <w:r>
          <w:t>EditText</w:t>
        </w:r>
        <w:proofErr w:type="spellEnd"/>
        <w:r>
          <w:t>) </w:t>
        </w:r>
        <w:proofErr w:type="spellStart"/>
        <w:r>
          <w:t>findViewById</w:t>
        </w:r>
        <w:proofErr w:type="spellEnd"/>
        <w:r>
          <w:t>(R.id.editText1);  </w:t>
        </w:r>
      </w:ins>
    </w:p>
    <w:p w:rsidR="00FA1978" w:rsidRDefault="00FA1978" w:rsidP="00FA1978">
      <w:pPr>
        <w:numPr>
          <w:ilvl w:val="0"/>
          <w:numId w:val="12"/>
        </w:numPr>
        <w:spacing w:before="100" w:beforeAutospacing="1" w:after="100" w:afterAutospacing="1" w:line="240" w:lineRule="auto"/>
        <w:rPr>
          <w:ins w:id="206" w:author="Unknown"/>
        </w:rPr>
      </w:pPr>
      <w:ins w:id="207" w:author="Unknown">
        <w:r>
          <w:t>        edittext2 = (</w:t>
        </w:r>
        <w:proofErr w:type="spellStart"/>
        <w:r>
          <w:t>EditText</w:t>
        </w:r>
        <w:proofErr w:type="spellEnd"/>
        <w:r>
          <w:t>) </w:t>
        </w:r>
        <w:proofErr w:type="spellStart"/>
        <w:r>
          <w:t>findViewById</w:t>
        </w:r>
        <w:proofErr w:type="spellEnd"/>
        <w:r>
          <w:t>(R.id.editText2);  </w:t>
        </w:r>
      </w:ins>
    </w:p>
    <w:p w:rsidR="00FA1978" w:rsidRDefault="00FA1978" w:rsidP="00FA1978">
      <w:pPr>
        <w:numPr>
          <w:ilvl w:val="0"/>
          <w:numId w:val="12"/>
        </w:numPr>
        <w:spacing w:before="100" w:beforeAutospacing="1" w:after="100" w:afterAutospacing="1" w:line="240" w:lineRule="auto"/>
        <w:rPr>
          <w:ins w:id="208" w:author="Unknown"/>
        </w:rPr>
      </w:pPr>
      <w:ins w:id="209" w:author="Unknown">
        <w:r>
          <w:t>        </w:t>
        </w:r>
        <w:proofErr w:type="spellStart"/>
        <w:r>
          <w:t>buttonSum</w:t>
        </w:r>
        <w:proofErr w:type="spellEnd"/>
        <w:r>
          <w:t> = (Button) </w:t>
        </w:r>
        <w:proofErr w:type="spellStart"/>
        <w:r>
          <w:t>findViewById</w:t>
        </w:r>
        <w:proofErr w:type="spellEnd"/>
        <w:r>
          <w:t>(</w:t>
        </w:r>
        <w:proofErr w:type="spellStart"/>
        <w:r>
          <w:t>R.id.button</w:t>
        </w:r>
        <w:proofErr w:type="spellEnd"/>
        <w:r>
          <w:t>);  </w:t>
        </w:r>
      </w:ins>
    </w:p>
    <w:p w:rsidR="00FA1978" w:rsidRDefault="00FA1978" w:rsidP="00FA1978">
      <w:pPr>
        <w:numPr>
          <w:ilvl w:val="0"/>
          <w:numId w:val="12"/>
        </w:numPr>
        <w:spacing w:before="100" w:beforeAutospacing="1" w:after="100" w:afterAutospacing="1" w:line="240" w:lineRule="auto"/>
        <w:rPr>
          <w:ins w:id="210" w:author="Unknown"/>
        </w:rPr>
      </w:pPr>
      <w:ins w:id="211" w:author="Unknown">
        <w:r>
          <w:t>  </w:t>
        </w:r>
      </w:ins>
    </w:p>
    <w:p w:rsidR="00FA1978" w:rsidRDefault="00FA1978" w:rsidP="00FA1978">
      <w:pPr>
        <w:numPr>
          <w:ilvl w:val="0"/>
          <w:numId w:val="12"/>
        </w:numPr>
        <w:spacing w:before="100" w:beforeAutospacing="1" w:after="100" w:afterAutospacing="1" w:line="240" w:lineRule="auto"/>
        <w:rPr>
          <w:ins w:id="212" w:author="Unknown"/>
        </w:rPr>
      </w:pPr>
      <w:ins w:id="213" w:author="Unknown">
        <w:r>
          <w:t>        buttonSum.setOnClickListener(</w:t>
        </w:r>
        <w:r>
          <w:rPr>
            <w:rStyle w:val="keyword"/>
          </w:rPr>
          <w:t>new</w:t>
        </w:r>
        <w:r>
          <w:t> View.OnClickListener() {  </w:t>
        </w:r>
      </w:ins>
    </w:p>
    <w:p w:rsidR="00FA1978" w:rsidRDefault="00FA1978" w:rsidP="00FA1978">
      <w:pPr>
        <w:numPr>
          <w:ilvl w:val="0"/>
          <w:numId w:val="12"/>
        </w:numPr>
        <w:spacing w:before="100" w:beforeAutospacing="1" w:after="100" w:afterAutospacing="1" w:line="240" w:lineRule="auto"/>
        <w:rPr>
          <w:ins w:id="214" w:author="Unknown"/>
        </w:rPr>
      </w:pPr>
      <w:ins w:id="215" w:author="Unknown">
        <w:r>
          <w:t>            </w:t>
        </w:r>
        <w:r>
          <w:rPr>
            <w:rStyle w:val="annotation"/>
          </w:rPr>
          <w:t>@Override</w:t>
        </w:r>
        <w:r>
          <w:t>  </w:t>
        </w:r>
      </w:ins>
    </w:p>
    <w:p w:rsidR="00FA1978" w:rsidRDefault="00FA1978" w:rsidP="00FA1978">
      <w:pPr>
        <w:numPr>
          <w:ilvl w:val="0"/>
          <w:numId w:val="12"/>
        </w:numPr>
        <w:spacing w:before="100" w:beforeAutospacing="1" w:after="100" w:afterAutospacing="1" w:line="240" w:lineRule="auto"/>
        <w:rPr>
          <w:ins w:id="216" w:author="Unknown"/>
        </w:rPr>
      </w:pPr>
      <w:ins w:id="217" w:author="Unknown">
        <w:r>
          <w:t>            </w:t>
        </w:r>
        <w:r>
          <w:rPr>
            <w:rStyle w:val="keyword"/>
          </w:rPr>
          <w:t>public</w:t>
        </w:r>
        <w:r>
          <w:t> </w:t>
        </w:r>
        <w:r>
          <w:rPr>
            <w:rStyle w:val="keyword"/>
          </w:rPr>
          <w:t>void</w:t>
        </w:r>
        <w:r>
          <w:t> </w:t>
        </w:r>
        <w:proofErr w:type="spellStart"/>
        <w:r>
          <w:t>onClick</w:t>
        </w:r>
        <w:proofErr w:type="spellEnd"/>
        <w:r>
          <w:t>(View view) {  </w:t>
        </w:r>
      </w:ins>
    </w:p>
    <w:p w:rsidR="00FA1978" w:rsidRDefault="00FA1978" w:rsidP="00FA1978">
      <w:pPr>
        <w:numPr>
          <w:ilvl w:val="0"/>
          <w:numId w:val="12"/>
        </w:numPr>
        <w:spacing w:before="100" w:beforeAutospacing="1" w:after="100" w:afterAutospacing="1" w:line="240" w:lineRule="auto"/>
        <w:rPr>
          <w:ins w:id="218" w:author="Unknown"/>
        </w:rPr>
      </w:pPr>
      <w:ins w:id="219" w:author="Unknown">
        <w:r>
          <w:t>                String value1=edittext1.getText().</w:t>
        </w:r>
        <w:proofErr w:type="spellStart"/>
        <w:r>
          <w:t>toString</w:t>
        </w:r>
        <w:proofErr w:type="spellEnd"/>
        <w:r>
          <w:t>();  </w:t>
        </w:r>
      </w:ins>
    </w:p>
    <w:p w:rsidR="00FA1978" w:rsidRDefault="00FA1978" w:rsidP="00FA1978">
      <w:pPr>
        <w:numPr>
          <w:ilvl w:val="0"/>
          <w:numId w:val="12"/>
        </w:numPr>
        <w:spacing w:before="100" w:beforeAutospacing="1" w:after="100" w:afterAutospacing="1" w:line="240" w:lineRule="auto"/>
        <w:rPr>
          <w:ins w:id="220" w:author="Unknown"/>
        </w:rPr>
      </w:pPr>
      <w:ins w:id="221" w:author="Unknown">
        <w:r>
          <w:t>                String value2=edittext2.getText().</w:t>
        </w:r>
        <w:proofErr w:type="spellStart"/>
        <w:r>
          <w:t>toString</w:t>
        </w:r>
        <w:proofErr w:type="spellEnd"/>
        <w:r>
          <w:t>();  </w:t>
        </w:r>
      </w:ins>
    </w:p>
    <w:p w:rsidR="00FA1978" w:rsidRDefault="00FA1978" w:rsidP="00FA1978">
      <w:pPr>
        <w:numPr>
          <w:ilvl w:val="0"/>
          <w:numId w:val="12"/>
        </w:numPr>
        <w:spacing w:before="100" w:beforeAutospacing="1" w:after="100" w:afterAutospacing="1" w:line="240" w:lineRule="auto"/>
        <w:rPr>
          <w:ins w:id="222" w:author="Unknown"/>
        </w:rPr>
      </w:pPr>
      <w:ins w:id="223" w:author="Unknown">
        <w:r>
          <w:t>                </w:t>
        </w:r>
        <w:proofErr w:type="spellStart"/>
        <w:r>
          <w:rPr>
            <w:rStyle w:val="keyword"/>
          </w:rPr>
          <w:t>int</w:t>
        </w:r>
        <w:proofErr w:type="spellEnd"/>
        <w:r>
          <w:t> a=</w:t>
        </w:r>
        <w:proofErr w:type="spellStart"/>
        <w:r>
          <w:t>Integer.parseInt</w:t>
        </w:r>
        <w:proofErr w:type="spellEnd"/>
        <w:r>
          <w:t>(value1);  </w:t>
        </w:r>
      </w:ins>
    </w:p>
    <w:p w:rsidR="00FA1978" w:rsidRDefault="00FA1978" w:rsidP="00FA1978">
      <w:pPr>
        <w:numPr>
          <w:ilvl w:val="0"/>
          <w:numId w:val="12"/>
        </w:numPr>
        <w:spacing w:before="100" w:beforeAutospacing="1" w:after="100" w:afterAutospacing="1" w:line="240" w:lineRule="auto"/>
        <w:rPr>
          <w:ins w:id="224" w:author="Unknown"/>
        </w:rPr>
      </w:pPr>
      <w:ins w:id="225" w:author="Unknown">
        <w:r>
          <w:t>                </w:t>
        </w:r>
        <w:proofErr w:type="spellStart"/>
        <w:r>
          <w:rPr>
            <w:rStyle w:val="keyword"/>
          </w:rPr>
          <w:t>int</w:t>
        </w:r>
        <w:proofErr w:type="spellEnd"/>
        <w:r>
          <w:t> b=</w:t>
        </w:r>
        <w:proofErr w:type="spellStart"/>
        <w:r>
          <w:t>Integer.parseInt</w:t>
        </w:r>
        <w:proofErr w:type="spellEnd"/>
        <w:r>
          <w:t>(value2);  </w:t>
        </w:r>
      </w:ins>
    </w:p>
    <w:p w:rsidR="00FA1978" w:rsidRDefault="00FA1978" w:rsidP="00FA1978">
      <w:pPr>
        <w:numPr>
          <w:ilvl w:val="0"/>
          <w:numId w:val="12"/>
        </w:numPr>
        <w:spacing w:before="100" w:beforeAutospacing="1" w:after="100" w:afterAutospacing="1" w:line="240" w:lineRule="auto"/>
        <w:rPr>
          <w:ins w:id="226" w:author="Unknown"/>
        </w:rPr>
      </w:pPr>
      <w:ins w:id="227" w:author="Unknown">
        <w:r>
          <w:t>                </w:t>
        </w:r>
        <w:proofErr w:type="spellStart"/>
        <w:r>
          <w:rPr>
            <w:rStyle w:val="keyword"/>
          </w:rPr>
          <w:t>int</w:t>
        </w:r>
        <w:proofErr w:type="spellEnd"/>
        <w:r>
          <w:t> sum=</w:t>
        </w:r>
        <w:proofErr w:type="spellStart"/>
        <w:r>
          <w:t>a+b</w:t>
        </w:r>
        <w:proofErr w:type="spellEnd"/>
        <w:r>
          <w:t>;  </w:t>
        </w:r>
      </w:ins>
    </w:p>
    <w:p w:rsidR="00FA1978" w:rsidRDefault="00FA1978" w:rsidP="00FA1978">
      <w:pPr>
        <w:numPr>
          <w:ilvl w:val="0"/>
          <w:numId w:val="12"/>
        </w:numPr>
        <w:spacing w:before="100" w:beforeAutospacing="1" w:after="100" w:afterAutospacing="1" w:line="240" w:lineRule="auto"/>
        <w:rPr>
          <w:ins w:id="228" w:author="Unknown"/>
        </w:rPr>
      </w:pPr>
      <w:ins w:id="229" w:author="Unknown">
        <w:r>
          <w:t>                Toast.makeText(getApplicationContext(),String.valueOf(sum), Toast.LENGTH_LONG).show();  </w:t>
        </w:r>
      </w:ins>
    </w:p>
    <w:p w:rsidR="00FA1978" w:rsidRDefault="00FA1978" w:rsidP="00FA1978">
      <w:pPr>
        <w:numPr>
          <w:ilvl w:val="0"/>
          <w:numId w:val="12"/>
        </w:numPr>
        <w:spacing w:before="100" w:beforeAutospacing="1" w:after="100" w:afterAutospacing="1" w:line="240" w:lineRule="auto"/>
        <w:rPr>
          <w:ins w:id="230" w:author="Unknown"/>
        </w:rPr>
      </w:pPr>
      <w:ins w:id="231" w:author="Unknown">
        <w:r>
          <w:t>            }  </w:t>
        </w:r>
      </w:ins>
    </w:p>
    <w:p w:rsidR="00FA1978" w:rsidRDefault="00FA1978" w:rsidP="00FA1978">
      <w:pPr>
        <w:numPr>
          <w:ilvl w:val="0"/>
          <w:numId w:val="12"/>
        </w:numPr>
        <w:spacing w:before="100" w:beforeAutospacing="1" w:after="100" w:afterAutospacing="1" w:line="240" w:lineRule="auto"/>
        <w:rPr>
          <w:ins w:id="232" w:author="Unknown"/>
        </w:rPr>
      </w:pPr>
      <w:ins w:id="233" w:author="Unknown">
        <w:r>
          <w:t>        });  </w:t>
        </w:r>
      </w:ins>
    </w:p>
    <w:p w:rsidR="00FA1978" w:rsidRDefault="00FA1978" w:rsidP="00FA1978">
      <w:pPr>
        <w:numPr>
          <w:ilvl w:val="0"/>
          <w:numId w:val="12"/>
        </w:numPr>
        <w:spacing w:before="100" w:beforeAutospacing="1" w:after="100" w:afterAutospacing="1" w:line="240" w:lineRule="auto"/>
        <w:rPr>
          <w:ins w:id="234" w:author="Unknown"/>
        </w:rPr>
      </w:pPr>
      <w:ins w:id="235" w:author="Unknown">
        <w:r>
          <w:t>    }  </w:t>
        </w:r>
      </w:ins>
    </w:p>
    <w:p w:rsidR="00FA1978" w:rsidRDefault="00FA1978" w:rsidP="00FA1978">
      <w:pPr>
        <w:numPr>
          <w:ilvl w:val="0"/>
          <w:numId w:val="12"/>
        </w:numPr>
        <w:spacing w:before="100" w:beforeAutospacing="1" w:after="100" w:afterAutospacing="1" w:line="240" w:lineRule="auto"/>
        <w:rPr>
          <w:ins w:id="236" w:author="Unknown"/>
        </w:rPr>
      </w:pPr>
      <w:ins w:id="237" w:author="Unknown">
        <w:r>
          <w:t>}  </w:t>
        </w:r>
      </w:ins>
    </w:p>
    <w:p w:rsidR="00FA1978" w:rsidRDefault="00FA1978" w:rsidP="00FA1978">
      <w:pPr>
        <w:spacing w:after="0"/>
        <w:rPr>
          <w:ins w:id="238" w:author="Unknown"/>
        </w:rPr>
      </w:pPr>
      <w:ins w:id="239" w:author="Unknown">
        <w:r>
          <w:pict>
            <v:rect id="_x0000_i1032" style="width:0;height:1.5pt" o:hralign="center" o:hrstd="t" o:hr="t" fillcolor="#a0a0a0" stroked="f"/>
          </w:pict>
        </w:r>
      </w:ins>
    </w:p>
    <w:p w:rsidR="00FA1978" w:rsidRDefault="00FA1978" w:rsidP="00FA1978">
      <w:pPr>
        <w:pStyle w:val="Heading4"/>
        <w:rPr>
          <w:ins w:id="240" w:author="Unknown"/>
        </w:rPr>
      </w:pPr>
      <w:ins w:id="241" w:author="Unknown">
        <w:r>
          <w:lastRenderedPageBreak/>
          <w:t>Output:</w:t>
        </w:r>
      </w:ins>
    </w:p>
    <w:p w:rsidR="00FA1978" w:rsidRDefault="00FA1978" w:rsidP="00FA1978">
      <w:pPr>
        <w:rPr>
          <w:ins w:id="242" w:author="Unknown"/>
        </w:rPr>
      </w:pPr>
      <w:r>
        <w:rPr>
          <w:noProof/>
        </w:rPr>
        <w:drawing>
          <wp:inline distT="0" distB="0" distL="0" distR="0">
            <wp:extent cx="2571750" cy="4572000"/>
            <wp:effectExtent l="0" t="0" r="0" b="0"/>
            <wp:docPr id="17" name="Picture 17" descr="android button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droid button exampl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1978" w:rsidRDefault="00FA1978" w:rsidP="00517672">
      <w:pPr>
        <w:jc w:val="both"/>
        <w:rPr>
          <w:rFonts w:cstheme="minorHAnsi"/>
          <w:sz w:val="24"/>
          <w:szCs w:val="24"/>
        </w:rPr>
      </w:pPr>
    </w:p>
    <w:p w:rsidR="00FA1978" w:rsidRDefault="00FA1978" w:rsidP="00517672">
      <w:pPr>
        <w:jc w:val="both"/>
        <w:rPr>
          <w:rFonts w:cstheme="minorHAnsi"/>
          <w:sz w:val="24"/>
          <w:szCs w:val="24"/>
        </w:rPr>
      </w:pPr>
    </w:p>
    <w:p w:rsidR="00FA1978" w:rsidRDefault="00FA1978" w:rsidP="00FA1978">
      <w:pPr>
        <w:pStyle w:val="Heading1"/>
      </w:pPr>
      <w:r>
        <w:t xml:space="preserve">Android </w:t>
      </w:r>
      <w:proofErr w:type="spellStart"/>
      <w:r>
        <w:t>CheckBox</w:t>
      </w:r>
      <w:proofErr w:type="spellEnd"/>
      <w:r>
        <w:t xml:space="preserve"> Example</w:t>
      </w:r>
    </w:p>
    <w:p w:rsidR="00FA1978" w:rsidRDefault="00FA1978" w:rsidP="00FA1978">
      <w:r>
        <w:rPr>
          <w:noProof/>
        </w:rPr>
        <w:lastRenderedPageBreak/>
        <w:drawing>
          <wp:inline distT="0" distB="0" distL="0" distR="0">
            <wp:extent cx="1741170" cy="3733800"/>
            <wp:effectExtent l="0" t="0" r="0" b="0"/>
            <wp:docPr id="22" name="Picture 22" descr="android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checkbo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41170" cy="3733800"/>
                    </a:xfrm>
                    <a:prstGeom prst="rect">
                      <a:avLst/>
                    </a:prstGeom>
                    <a:noFill/>
                    <a:ln>
                      <a:noFill/>
                    </a:ln>
                  </pic:spPr>
                </pic:pic>
              </a:graphicData>
            </a:graphic>
          </wp:inline>
        </w:drawing>
      </w:r>
    </w:p>
    <w:p w:rsidR="00FA1978" w:rsidRDefault="00FA1978" w:rsidP="00FA1978">
      <w:pPr>
        <w:pStyle w:val="NormalWeb"/>
      </w:pPr>
      <w:r>
        <w:rPr>
          <w:rStyle w:val="Strong"/>
        </w:rPr>
        <w:t xml:space="preserve">Android </w:t>
      </w:r>
      <w:proofErr w:type="spellStart"/>
      <w:r>
        <w:rPr>
          <w:rStyle w:val="Strong"/>
        </w:rPr>
        <w:t>CheckBox</w:t>
      </w:r>
      <w:proofErr w:type="spellEnd"/>
      <w:r>
        <w:t xml:space="preserve"> is a type of two state button either checked or unchecked.</w:t>
      </w:r>
    </w:p>
    <w:p w:rsidR="00FA1978" w:rsidRDefault="00FA1978" w:rsidP="00FA1978">
      <w:pPr>
        <w:pStyle w:val="NormalWeb"/>
      </w:pPr>
      <w:r>
        <w:t>There can be a lot of usage of checkboxes. For example, it can be used to know the hobby of the user, activate/deactivate the specific action etc.</w:t>
      </w:r>
    </w:p>
    <w:p w:rsidR="00FA1978" w:rsidRDefault="00FA1978" w:rsidP="00FA1978">
      <w:pPr>
        <w:pStyle w:val="NormalWeb"/>
      </w:pPr>
      <w:r>
        <w:t xml:space="preserve">Android </w:t>
      </w:r>
      <w:proofErr w:type="spellStart"/>
      <w:r>
        <w:t>CheckBox</w:t>
      </w:r>
      <w:proofErr w:type="spellEnd"/>
      <w:r>
        <w:t xml:space="preserve"> class is the subclass of </w:t>
      </w:r>
      <w:proofErr w:type="spellStart"/>
      <w:r>
        <w:t>CompoundButton</w:t>
      </w:r>
      <w:proofErr w:type="spellEnd"/>
      <w:r>
        <w:t xml:space="preserve"> class.</w:t>
      </w:r>
    </w:p>
    <w:p w:rsidR="00FA1978" w:rsidRDefault="00FA1978" w:rsidP="00FA1978">
      <w:pPr>
        <w:pStyle w:val="Heading2"/>
      </w:pPr>
      <w:r>
        <w:t xml:space="preserve">Android </w:t>
      </w:r>
      <w:proofErr w:type="spellStart"/>
      <w:r>
        <w:t>CheckBox</w:t>
      </w:r>
      <w:proofErr w:type="spellEnd"/>
      <w:r>
        <w:t xml:space="preserve"> class</w:t>
      </w:r>
    </w:p>
    <w:p w:rsidR="00FA1978" w:rsidRDefault="00FA1978" w:rsidP="00FA1978">
      <w:pPr>
        <w:pStyle w:val="NormalWeb"/>
      </w:pPr>
      <w:r>
        <w:t xml:space="preserve">The </w:t>
      </w:r>
      <w:proofErr w:type="spellStart"/>
      <w:r>
        <w:t>android.widget.CheckBox</w:t>
      </w:r>
      <w:proofErr w:type="spellEnd"/>
      <w:r>
        <w:t xml:space="preserve"> class provides the facility of creating the </w:t>
      </w:r>
      <w:proofErr w:type="spellStart"/>
      <w:r>
        <w:t>CheckBoxes</w:t>
      </w:r>
      <w:proofErr w:type="spellEnd"/>
      <w:r>
        <w:t>.</w:t>
      </w:r>
    </w:p>
    <w:p w:rsidR="00FA1978" w:rsidRDefault="00FA1978" w:rsidP="00FA1978">
      <w:pPr>
        <w:pStyle w:val="Heading4"/>
      </w:pPr>
      <w:r>
        <w:t xml:space="preserve">Methods of </w:t>
      </w:r>
      <w:proofErr w:type="spellStart"/>
      <w:r>
        <w:t>CheckBox</w:t>
      </w:r>
      <w:proofErr w:type="spellEnd"/>
      <w:r>
        <w:t xml:space="preserve"> class</w:t>
      </w:r>
    </w:p>
    <w:p w:rsidR="00FA1978" w:rsidRDefault="00FA1978" w:rsidP="00FA1978">
      <w:pPr>
        <w:pStyle w:val="NormalWeb"/>
      </w:pPr>
      <w:r>
        <w:t xml:space="preserve">There are many inherited methods of View, </w:t>
      </w:r>
      <w:proofErr w:type="spellStart"/>
      <w:r>
        <w:t>TextView</w:t>
      </w:r>
      <w:proofErr w:type="spellEnd"/>
      <w:r>
        <w:t xml:space="preserve">, and Button classes in the </w:t>
      </w:r>
      <w:proofErr w:type="spellStart"/>
      <w:r>
        <w:t>CheckBox</w:t>
      </w:r>
      <w:proofErr w:type="spellEnd"/>
      <w:r>
        <w:t xml:space="preserve"> class. Some of them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gridCol w:w="3979"/>
      </w:tblGrid>
      <w:tr w:rsidR="00FA1978" w:rsidTr="00FA1978">
        <w:trPr>
          <w:tblCellSpacing w:w="15" w:type="dxa"/>
        </w:trPr>
        <w:tc>
          <w:tcPr>
            <w:tcW w:w="0" w:type="auto"/>
            <w:vAlign w:val="center"/>
            <w:hideMark/>
          </w:tcPr>
          <w:p w:rsidR="00FA1978" w:rsidRDefault="00FA1978">
            <w:pPr>
              <w:jc w:val="center"/>
              <w:rPr>
                <w:b/>
                <w:bCs/>
                <w:sz w:val="24"/>
                <w:szCs w:val="24"/>
              </w:rPr>
            </w:pPr>
            <w:r>
              <w:rPr>
                <w:b/>
                <w:bCs/>
              </w:rPr>
              <w:t>Method</w:t>
            </w:r>
          </w:p>
        </w:tc>
        <w:tc>
          <w:tcPr>
            <w:tcW w:w="0" w:type="auto"/>
            <w:vAlign w:val="center"/>
            <w:hideMark/>
          </w:tcPr>
          <w:p w:rsidR="00FA1978" w:rsidRDefault="00FA1978">
            <w:pPr>
              <w:jc w:val="center"/>
              <w:rPr>
                <w:b/>
                <w:bCs/>
                <w:sz w:val="24"/>
                <w:szCs w:val="24"/>
              </w:rPr>
            </w:pPr>
            <w:r>
              <w:rPr>
                <w:b/>
                <w:bCs/>
              </w:rPr>
              <w:t>Description</w:t>
            </w:r>
          </w:p>
        </w:tc>
      </w:tr>
      <w:tr w:rsidR="00FA1978" w:rsidTr="00FA1978">
        <w:trPr>
          <w:tblCellSpacing w:w="15" w:type="dxa"/>
        </w:trPr>
        <w:tc>
          <w:tcPr>
            <w:tcW w:w="0" w:type="auto"/>
            <w:vAlign w:val="center"/>
            <w:hideMark/>
          </w:tcPr>
          <w:p w:rsidR="00FA1978" w:rsidRDefault="00FA1978">
            <w:pPr>
              <w:rPr>
                <w:sz w:val="24"/>
                <w:szCs w:val="24"/>
              </w:rPr>
            </w:pPr>
            <w:r>
              <w:t xml:space="preserve">public </w:t>
            </w:r>
            <w:proofErr w:type="spellStart"/>
            <w:r>
              <w:t>boolean</w:t>
            </w:r>
            <w:proofErr w:type="spellEnd"/>
            <w:r>
              <w:t xml:space="preserve"> </w:t>
            </w:r>
            <w:proofErr w:type="spellStart"/>
            <w:r>
              <w:t>isChecked</w:t>
            </w:r>
            <w:proofErr w:type="spellEnd"/>
            <w:r>
              <w:t>()</w:t>
            </w:r>
          </w:p>
        </w:tc>
        <w:tc>
          <w:tcPr>
            <w:tcW w:w="0" w:type="auto"/>
            <w:vAlign w:val="center"/>
            <w:hideMark/>
          </w:tcPr>
          <w:p w:rsidR="00FA1978" w:rsidRDefault="00FA1978">
            <w:pPr>
              <w:rPr>
                <w:sz w:val="24"/>
                <w:szCs w:val="24"/>
              </w:rPr>
            </w:pPr>
            <w:r>
              <w:t>Returns true if it is checked otherwise false.</w:t>
            </w:r>
          </w:p>
        </w:tc>
      </w:tr>
      <w:tr w:rsidR="00FA1978" w:rsidTr="00FA1978">
        <w:trPr>
          <w:tblCellSpacing w:w="15" w:type="dxa"/>
        </w:trPr>
        <w:tc>
          <w:tcPr>
            <w:tcW w:w="0" w:type="auto"/>
            <w:vAlign w:val="center"/>
            <w:hideMark/>
          </w:tcPr>
          <w:p w:rsidR="00FA1978" w:rsidRDefault="00FA1978">
            <w:pPr>
              <w:rPr>
                <w:sz w:val="24"/>
                <w:szCs w:val="24"/>
              </w:rPr>
            </w:pPr>
            <w:r>
              <w:t xml:space="preserve">public void </w:t>
            </w:r>
            <w:proofErr w:type="spellStart"/>
            <w:r>
              <w:t>setChecked</w:t>
            </w:r>
            <w:proofErr w:type="spellEnd"/>
            <w:r>
              <w:t>(</w:t>
            </w:r>
            <w:proofErr w:type="spellStart"/>
            <w:r>
              <w:t>boolean</w:t>
            </w:r>
            <w:proofErr w:type="spellEnd"/>
            <w:r>
              <w:t xml:space="preserve"> status)</w:t>
            </w:r>
          </w:p>
        </w:tc>
        <w:tc>
          <w:tcPr>
            <w:tcW w:w="0" w:type="auto"/>
            <w:vAlign w:val="center"/>
            <w:hideMark/>
          </w:tcPr>
          <w:p w:rsidR="00FA1978" w:rsidRDefault="00FA1978">
            <w:pPr>
              <w:rPr>
                <w:sz w:val="24"/>
                <w:szCs w:val="24"/>
              </w:rPr>
            </w:pPr>
            <w:r>
              <w:t xml:space="preserve">Changes the state of the </w:t>
            </w:r>
            <w:proofErr w:type="spellStart"/>
            <w:r>
              <w:t>CheckBox</w:t>
            </w:r>
            <w:proofErr w:type="spellEnd"/>
            <w:r>
              <w:t>.</w:t>
            </w:r>
          </w:p>
        </w:tc>
      </w:tr>
    </w:tbl>
    <w:p w:rsidR="00FA1978" w:rsidRDefault="00FA1978" w:rsidP="00FA1978">
      <w:r>
        <w:pict>
          <v:rect id="_x0000_i1033" style="width:0;height:1.5pt" o:hralign="center" o:hrstd="t" o:hr="t" fillcolor="#a0a0a0" stroked="f"/>
        </w:pict>
      </w:r>
    </w:p>
    <w:p w:rsidR="00FA1978" w:rsidRDefault="00FA1978" w:rsidP="00FA1978">
      <w:pPr>
        <w:pStyle w:val="Heading2"/>
        <w:rPr>
          <w:ins w:id="243" w:author="Unknown"/>
        </w:rPr>
      </w:pPr>
      <w:ins w:id="244" w:author="Unknown">
        <w:r>
          <w:t xml:space="preserve">Android </w:t>
        </w:r>
        <w:proofErr w:type="spellStart"/>
        <w:r>
          <w:t>CheckBox</w:t>
        </w:r>
        <w:proofErr w:type="spellEnd"/>
        <w:r>
          <w:t xml:space="preserve"> Example</w:t>
        </w:r>
      </w:ins>
    </w:p>
    <w:p w:rsidR="00FA1978" w:rsidRDefault="00FA1978" w:rsidP="00FA1978">
      <w:pPr>
        <w:pStyle w:val="Heading4"/>
        <w:rPr>
          <w:ins w:id="245" w:author="Unknown"/>
        </w:rPr>
      </w:pPr>
      <w:ins w:id="246" w:author="Unknown">
        <w:r>
          <w:lastRenderedPageBreak/>
          <w:t>activity_main.xml</w:t>
        </w:r>
      </w:ins>
    </w:p>
    <w:p w:rsidR="00FA1978" w:rsidRDefault="00FA1978" w:rsidP="00FA1978">
      <w:pPr>
        <w:pStyle w:val="NormalWeb"/>
        <w:rPr>
          <w:ins w:id="247" w:author="Unknown"/>
        </w:rPr>
      </w:pPr>
      <w:ins w:id="248" w:author="Unknown">
        <w:r>
          <w:t>Drag the three checkboxes and one button for the layout. Now the activity_main.xml file will look like this:</w:t>
        </w:r>
      </w:ins>
    </w:p>
    <w:p w:rsidR="00FA1978" w:rsidRDefault="00FA1978" w:rsidP="00FA1978">
      <w:pPr>
        <w:rPr>
          <w:ins w:id="249" w:author="Unknown"/>
        </w:rPr>
      </w:pPr>
      <w:ins w:id="250" w:author="Unknown">
        <w:r>
          <w:t>File: activity_main.xml</w:t>
        </w:r>
      </w:ins>
    </w:p>
    <w:p w:rsidR="00FA1978" w:rsidRDefault="00FA1978" w:rsidP="00FA1978">
      <w:pPr>
        <w:numPr>
          <w:ilvl w:val="0"/>
          <w:numId w:val="13"/>
        </w:numPr>
        <w:spacing w:before="100" w:beforeAutospacing="1" w:after="100" w:afterAutospacing="1" w:line="240" w:lineRule="auto"/>
        <w:rPr>
          <w:ins w:id="251" w:author="Unknown"/>
        </w:rPr>
      </w:pPr>
      <w:proofErr w:type="gramStart"/>
      <w:ins w:id="252" w:author="Unknown">
        <w:r>
          <w:rPr>
            <w:rStyle w:val="tag"/>
          </w:rPr>
          <w:t>&lt;?</w:t>
        </w:r>
        <w:r>
          <w:rPr>
            <w:rStyle w:val="tag-name"/>
          </w:rPr>
          <w:t>xml</w:t>
        </w:r>
        <w:proofErr w:type="gramEnd"/>
        <w:r>
          <w:t> </w:t>
        </w:r>
        <w:r>
          <w:rPr>
            <w:rStyle w:val="attribute"/>
          </w:rPr>
          <w:t>version</w:t>
        </w:r>
        <w:r>
          <w:t>=</w:t>
        </w:r>
        <w:r>
          <w:rPr>
            <w:rStyle w:val="attribute-value"/>
          </w:rPr>
          <w:t>"1.0"</w:t>
        </w:r>
        <w:r>
          <w:t> </w:t>
        </w:r>
        <w:r>
          <w:rPr>
            <w:rStyle w:val="attribute"/>
          </w:rPr>
          <w:t>encoding</w:t>
        </w:r>
        <w:r>
          <w:t>=</w:t>
        </w:r>
        <w:r>
          <w:rPr>
            <w:rStyle w:val="attribute-value"/>
          </w:rPr>
          <w:t>"utf-8"</w:t>
        </w:r>
        <w:r>
          <w:rPr>
            <w:rStyle w:val="tag"/>
          </w:rPr>
          <w:t>?&gt;</w:t>
        </w:r>
        <w:r>
          <w:t>  </w:t>
        </w:r>
      </w:ins>
    </w:p>
    <w:p w:rsidR="00FA1978" w:rsidRDefault="00FA1978" w:rsidP="00FA1978">
      <w:pPr>
        <w:numPr>
          <w:ilvl w:val="0"/>
          <w:numId w:val="13"/>
        </w:numPr>
        <w:spacing w:before="100" w:beforeAutospacing="1" w:after="100" w:afterAutospacing="1" w:line="240" w:lineRule="auto"/>
        <w:rPr>
          <w:ins w:id="253" w:author="Unknown"/>
        </w:rPr>
      </w:pPr>
      <w:ins w:id="254" w:author="Unknown">
        <w:r>
          <w:rPr>
            <w:rStyle w:val="tag"/>
          </w:rPr>
          <w:t>&lt;</w:t>
        </w:r>
        <w:r>
          <w:rPr>
            <w:rStyle w:val="tag-name"/>
          </w:rPr>
          <w:t>android.support.constraint.ConstraintLayout</w:t>
        </w:r>
        <w:r>
          <w:t> </w:t>
        </w:r>
        <w:r>
          <w:rPr>
            <w:rStyle w:val="attribute"/>
          </w:rPr>
          <w:t>xmlns:android</w:t>
        </w:r>
        <w:r>
          <w:t>=</w:t>
        </w:r>
        <w:r>
          <w:rPr>
            <w:rStyle w:val="attribute-value"/>
          </w:rPr>
          <w:t>"http://schemas.android.com/apk/res/android"</w:t>
        </w:r>
        <w:r>
          <w:t>  </w:t>
        </w:r>
      </w:ins>
    </w:p>
    <w:p w:rsidR="00FA1978" w:rsidRDefault="00FA1978" w:rsidP="00FA1978">
      <w:pPr>
        <w:numPr>
          <w:ilvl w:val="0"/>
          <w:numId w:val="13"/>
        </w:numPr>
        <w:spacing w:before="100" w:beforeAutospacing="1" w:after="100" w:afterAutospacing="1" w:line="240" w:lineRule="auto"/>
        <w:rPr>
          <w:ins w:id="255" w:author="Unknown"/>
        </w:rPr>
      </w:pPr>
      <w:ins w:id="256" w:author="Unknown">
        <w:r>
          <w:t>    </w:t>
        </w:r>
        <w:proofErr w:type="spellStart"/>
        <w:r>
          <w:rPr>
            <w:rStyle w:val="attribute"/>
          </w:rPr>
          <w:t>xmlns:app</w:t>
        </w:r>
        <w:proofErr w:type="spellEnd"/>
        <w:r>
          <w:t>=</w:t>
        </w:r>
        <w:r>
          <w:rPr>
            <w:rStyle w:val="attribute-value"/>
          </w:rPr>
          <w:t>"http://schemas.android.com/</w:t>
        </w:r>
        <w:proofErr w:type="spellStart"/>
        <w:r>
          <w:rPr>
            <w:rStyle w:val="attribute-value"/>
          </w:rPr>
          <w:t>apk</w:t>
        </w:r>
        <w:proofErr w:type="spellEnd"/>
        <w:r>
          <w:rPr>
            <w:rStyle w:val="attribute-value"/>
          </w:rPr>
          <w:t>/res-auto"</w:t>
        </w:r>
        <w:r>
          <w:t>  </w:t>
        </w:r>
      </w:ins>
    </w:p>
    <w:p w:rsidR="00FA1978" w:rsidRDefault="00FA1978" w:rsidP="00FA1978">
      <w:pPr>
        <w:numPr>
          <w:ilvl w:val="0"/>
          <w:numId w:val="13"/>
        </w:numPr>
        <w:spacing w:before="100" w:beforeAutospacing="1" w:after="100" w:afterAutospacing="1" w:line="240" w:lineRule="auto"/>
        <w:rPr>
          <w:ins w:id="257" w:author="Unknown"/>
        </w:rPr>
      </w:pPr>
      <w:ins w:id="258" w:author="Unknown">
        <w:r>
          <w:t>    </w:t>
        </w:r>
        <w:proofErr w:type="spellStart"/>
        <w:r>
          <w:rPr>
            <w:rStyle w:val="attribute"/>
          </w:rPr>
          <w:t>xmlns:tools</w:t>
        </w:r>
        <w:proofErr w:type="spellEnd"/>
        <w:r>
          <w:t>=</w:t>
        </w:r>
        <w:r>
          <w:rPr>
            <w:rStyle w:val="attribute-value"/>
          </w:rPr>
          <w:t>"http://schemas.android.com/tools"</w:t>
        </w:r>
        <w:r>
          <w:t>  </w:t>
        </w:r>
      </w:ins>
    </w:p>
    <w:p w:rsidR="00FA1978" w:rsidRDefault="00FA1978" w:rsidP="00FA1978">
      <w:pPr>
        <w:numPr>
          <w:ilvl w:val="0"/>
          <w:numId w:val="13"/>
        </w:numPr>
        <w:spacing w:before="100" w:beforeAutospacing="1" w:after="100" w:afterAutospacing="1" w:line="240" w:lineRule="auto"/>
        <w:rPr>
          <w:ins w:id="259" w:author="Unknown"/>
        </w:rPr>
      </w:pPr>
      <w:ins w:id="260" w:author="Unknown">
        <w:r>
          <w:t>    </w:t>
        </w:r>
        <w:proofErr w:type="spellStart"/>
        <w:r>
          <w:rPr>
            <w:rStyle w:val="attribute"/>
          </w:rPr>
          <w:t>android:layout_width</w:t>
        </w:r>
        <w:proofErr w:type="spellEnd"/>
        <w:r>
          <w:t>=</w:t>
        </w:r>
        <w:r>
          <w:rPr>
            <w:rStyle w:val="attribute-value"/>
          </w:rPr>
          <w:t>"</w:t>
        </w:r>
        <w:proofErr w:type="spellStart"/>
        <w:r>
          <w:rPr>
            <w:rStyle w:val="attribute-value"/>
          </w:rPr>
          <w:t>match_parent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61" w:author="Unknown"/>
        </w:rPr>
      </w:pPr>
      <w:ins w:id="262" w:author="Unknown">
        <w:r>
          <w:t>    </w:t>
        </w:r>
        <w:proofErr w:type="spellStart"/>
        <w:r>
          <w:rPr>
            <w:rStyle w:val="attribute"/>
          </w:rPr>
          <w:t>android:layout_height</w:t>
        </w:r>
        <w:proofErr w:type="spellEnd"/>
        <w:r>
          <w:t>=</w:t>
        </w:r>
        <w:r>
          <w:rPr>
            <w:rStyle w:val="attribute-value"/>
          </w:rPr>
          <w:t>"</w:t>
        </w:r>
        <w:proofErr w:type="spellStart"/>
        <w:r>
          <w:rPr>
            <w:rStyle w:val="attribute-value"/>
          </w:rPr>
          <w:t>match_parent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63" w:author="Unknown"/>
        </w:rPr>
      </w:pPr>
      <w:ins w:id="264" w:author="Unknown">
        <w:r>
          <w:t>    </w:t>
        </w:r>
        <w:r>
          <w:rPr>
            <w:rStyle w:val="attribute"/>
          </w:rPr>
          <w:t>tools:context</w:t>
        </w:r>
        <w:r>
          <w:t>=</w:t>
        </w:r>
        <w:r>
          <w:rPr>
            <w:rStyle w:val="attribute-value"/>
          </w:rPr>
          <w:t>"example.javatpoint.com.checkbox.MainActivity"</w:t>
        </w:r>
        <w:r>
          <w:rPr>
            <w:rStyle w:val="tag"/>
          </w:rPr>
          <w:t>&gt;</w:t>
        </w:r>
        <w:r>
          <w:t>  </w:t>
        </w:r>
      </w:ins>
    </w:p>
    <w:p w:rsidR="00FA1978" w:rsidRDefault="00FA1978" w:rsidP="00FA1978">
      <w:pPr>
        <w:numPr>
          <w:ilvl w:val="0"/>
          <w:numId w:val="13"/>
        </w:numPr>
        <w:spacing w:before="100" w:beforeAutospacing="1" w:after="100" w:afterAutospacing="1" w:line="240" w:lineRule="auto"/>
        <w:rPr>
          <w:ins w:id="265" w:author="Unknown"/>
        </w:rPr>
      </w:pPr>
      <w:ins w:id="266" w:author="Unknown">
        <w:r>
          <w:t>  </w:t>
        </w:r>
      </w:ins>
    </w:p>
    <w:p w:rsidR="00FA1978" w:rsidRDefault="00FA1978" w:rsidP="00FA1978">
      <w:pPr>
        <w:numPr>
          <w:ilvl w:val="0"/>
          <w:numId w:val="13"/>
        </w:numPr>
        <w:spacing w:before="100" w:beforeAutospacing="1" w:after="100" w:afterAutospacing="1" w:line="240" w:lineRule="auto"/>
        <w:rPr>
          <w:ins w:id="267" w:author="Unknown"/>
        </w:rPr>
      </w:pPr>
      <w:ins w:id="268" w:author="Unknown">
        <w:r>
          <w:t>  </w:t>
        </w:r>
      </w:ins>
    </w:p>
    <w:p w:rsidR="00FA1978" w:rsidRDefault="00FA1978" w:rsidP="00FA1978">
      <w:pPr>
        <w:numPr>
          <w:ilvl w:val="0"/>
          <w:numId w:val="13"/>
        </w:numPr>
        <w:spacing w:before="100" w:beforeAutospacing="1" w:after="100" w:afterAutospacing="1" w:line="240" w:lineRule="auto"/>
        <w:rPr>
          <w:ins w:id="269" w:author="Unknown"/>
        </w:rPr>
      </w:pPr>
      <w:ins w:id="270" w:author="Unknown">
        <w:r>
          <w:t>    </w:t>
        </w:r>
        <w:r>
          <w:rPr>
            <w:rStyle w:val="tag"/>
          </w:rPr>
          <w:t>&lt;</w:t>
        </w:r>
        <w:proofErr w:type="spellStart"/>
        <w:r>
          <w:rPr>
            <w:rStyle w:val="tag-name"/>
          </w:rPr>
          <w:t>CheckBox</w:t>
        </w:r>
        <w:proofErr w:type="spellEnd"/>
        <w:r>
          <w:t>  </w:t>
        </w:r>
      </w:ins>
    </w:p>
    <w:p w:rsidR="00FA1978" w:rsidRDefault="00FA1978" w:rsidP="00FA1978">
      <w:pPr>
        <w:numPr>
          <w:ilvl w:val="0"/>
          <w:numId w:val="13"/>
        </w:numPr>
        <w:spacing w:before="100" w:beforeAutospacing="1" w:after="100" w:afterAutospacing="1" w:line="240" w:lineRule="auto"/>
        <w:rPr>
          <w:ins w:id="271" w:author="Unknown"/>
        </w:rPr>
      </w:pPr>
      <w:ins w:id="272" w:author="Unknown">
        <w:r>
          <w:t>        </w:t>
        </w:r>
        <w:proofErr w:type="spellStart"/>
        <w:r>
          <w:rPr>
            <w:rStyle w:val="attribute"/>
          </w:rPr>
          <w:t>android:id</w:t>
        </w:r>
        <w:proofErr w:type="spellEnd"/>
        <w:r>
          <w:t>=</w:t>
        </w:r>
        <w:r>
          <w:rPr>
            <w:rStyle w:val="attribute-value"/>
          </w:rPr>
          <w:t>"@+id/</w:t>
        </w:r>
        <w:proofErr w:type="spellStart"/>
        <w:r>
          <w:rPr>
            <w:rStyle w:val="attribute-value"/>
          </w:rPr>
          <w:t>checkBox</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73" w:author="Unknown"/>
        </w:rPr>
      </w:pPr>
      <w:ins w:id="274" w:author="Unknown">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75" w:author="Unknown"/>
        </w:rPr>
      </w:pPr>
      <w:ins w:id="276" w:author="Unknown">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77" w:author="Unknown"/>
        </w:rPr>
      </w:pPr>
      <w:ins w:id="278" w:author="Unknown">
        <w:r>
          <w:t>        </w:t>
        </w:r>
        <w:proofErr w:type="spellStart"/>
        <w:r>
          <w:rPr>
            <w:rStyle w:val="attribute"/>
          </w:rPr>
          <w:t>android:layout_marginLeft</w:t>
        </w:r>
        <w:proofErr w:type="spellEnd"/>
        <w:r>
          <w:t>=</w:t>
        </w:r>
        <w:r>
          <w:rPr>
            <w:rStyle w:val="attribute-value"/>
          </w:rPr>
          <w:t>"144dp"</w:t>
        </w:r>
        <w:r>
          <w:t>  </w:t>
        </w:r>
      </w:ins>
    </w:p>
    <w:p w:rsidR="00FA1978" w:rsidRDefault="00FA1978" w:rsidP="00FA1978">
      <w:pPr>
        <w:numPr>
          <w:ilvl w:val="0"/>
          <w:numId w:val="13"/>
        </w:numPr>
        <w:spacing w:before="100" w:beforeAutospacing="1" w:after="100" w:afterAutospacing="1" w:line="240" w:lineRule="auto"/>
        <w:rPr>
          <w:ins w:id="279" w:author="Unknown"/>
        </w:rPr>
      </w:pPr>
      <w:ins w:id="280" w:author="Unknown">
        <w:r>
          <w:t>        </w:t>
        </w:r>
        <w:proofErr w:type="spellStart"/>
        <w:r>
          <w:rPr>
            <w:rStyle w:val="attribute"/>
          </w:rPr>
          <w:t>android:layout_marginTop</w:t>
        </w:r>
        <w:proofErr w:type="spellEnd"/>
        <w:r>
          <w:t>=</w:t>
        </w:r>
        <w:r>
          <w:rPr>
            <w:rStyle w:val="attribute-value"/>
          </w:rPr>
          <w:t>"68dp"</w:t>
        </w:r>
        <w:r>
          <w:t>  </w:t>
        </w:r>
      </w:ins>
    </w:p>
    <w:p w:rsidR="00FA1978" w:rsidRDefault="00FA1978" w:rsidP="00FA1978">
      <w:pPr>
        <w:numPr>
          <w:ilvl w:val="0"/>
          <w:numId w:val="13"/>
        </w:numPr>
        <w:spacing w:before="100" w:beforeAutospacing="1" w:after="100" w:afterAutospacing="1" w:line="240" w:lineRule="auto"/>
        <w:rPr>
          <w:ins w:id="281" w:author="Unknown"/>
        </w:rPr>
      </w:pPr>
      <w:ins w:id="282" w:author="Unknown">
        <w:r>
          <w:t>        </w:t>
        </w:r>
        <w:proofErr w:type="spellStart"/>
        <w:r>
          <w:rPr>
            <w:rStyle w:val="attribute"/>
          </w:rPr>
          <w:t>android:text</w:t>
        </w:r>
        <w:proofErr w:type="spellEnd"/>
        <w:r>
          <w:t>=</w:t>
        </w:r>
        <w:r>
          <w:rPr>
            <w:rStyle w:val="attribute-value"/>
          </w:rPr>
          <w:t>"Pizza"</w:t>
        </w:r>
        <w:r>
          <w:t>  </w:t>
        </w:r>
      </w:ins>
    </w:p>
    <w:p w:rsidR="00FA1978" w:rsidRDefault="00FA1978" w:rsidP="00FA1978">
      <w:pPr>
        <w:numPr>
          <w:ilvl w:val="0"/>
          <w:numId w:val="13"/>
        </w:numPr>
        <w:spacing w:before="100" w:beforeAutospacing="1" w:after="100" w:afterAutospacing="1" w:line="240" w:lineRule="auto"/>
        <w:rPr>
          <w:ins w:id="283" w:author="Unknown"/>
        </w:rPr>
      </w:pPr>
      <w:ins w:id="284" w:author="Unknown">
        <w:r>
          <w:t>        </w:t>
        </w:r>
        <w:proofErr w:type="spellStart"/>
        <w:r>
          <w:rPr>
            <w:rStyle w:val="attribute"/>
          </w:rPr>
          <w:t>app:layout_constraintStart_toStartOf</w:t>
        </w:r>
        <w:proofErr w:type="spellEnd"/>
        <w:r>
          <w:t>=</w:t>
        </w:r>
        <w:r>
          <w:rPr>
            <w:rStyle w:val="attribute-value"/>
          </w:rPr>
          <w:t>"parent"</w:t>
        </w:r>
        <w:r>
          <w:t>  </w:t>
        </w:r>
      </w:ins>
    </w:p>
    <w:p w:rsidR="00FA1978" w:rsidRDefault="00FA1978" w:rsidP="00FA1978">
      <w:pPr>
        <w:numPr>
          <w:ilvl w:val="0"/>
          <w:numId w:val="13"/>
        </w:numPr>
        <w:spacing w:before="100" w:beforeAutospacing="1" w:after="100" w:afterAutospacing="1" w:line="240" w:lineRule="auto"/>
        <w:rPr>
          <w:ins w:id="285" w:author="Unknown"/>
        </w:rPr>
      </w:pPr>
      <w:ins w:id="286" w:author="Unknown">
        <w:r>
          <w:t>        </w:t>
        </w:r>
        <w:proofErr w:type="spellStart"/>
        <w:r>
          <w:rPr>
            <w:rStyle w:val="attribute"/>
          </w:rPr>
          <w:t>app:layout_constraintTop_toTopOf</w:t>
        </w:r>
        <w:proofErr w:type="spellEnd"/>
        <w:r>
          <w:t>=</w:t>
        </w:r>
        <w:r>
          <w:rPr>
            <w:rStyle w:val="attribute-value"/>
          </w:rPr>
          <w:t>"parent"</w:t>
        </w:r>
        <w:r>
          <w:t> </w:t>
        </w:r>
        <w:r>
          <w:rPr>
            <w:rStyle w:val="tag"/>
          </w:rPr>
          <w:t>/&gt;</w:t>
        </w:r>
        <w:r>
          <w:t>  </w:t>
        </w:r>
      </w:ins>
    </w:p>
    <w:p w:rsidR="00FA1978" w:rsidRDefault="00FA1978" w:rsidP="00FA1978">
      <w:pPr>
        <w:numPr>
          <w:ilvl w:val="0"/>
          <w:numId w:val="13"/>
        </w:numPr>
        <w:spacing w:before="100" w:beforeAutospacing="1" w:after="100" w:afterAutospacing="1" w:line="240" w:lineRule="auto"/>
        <w:rPr>
          <w:ins w:id="287" w:author="Unknown"/>
        </w:rPr>
      </w:pPr>
      <w:ins w:id="288" w:author="Unknown">
        <w:r>
          <w:t>  </w:t>
        </w:r>
      </w:ins>
    </w:p>
    <w:p w:rsidR="00FA1978" w:rsidRDefault="00FA1978" w:rsidP="00FA1978">
      <w:pPr>
        <w:numPr>
          <w:ilvl w:val="0"/>
          <w:numId w:val="13"/>
        </w:numPr>
        <w:spacing w:before="100" w:beforeAutospacing="1" w:after="100" w:afterAutospacing="1" w:line="240" w:lineRule="auto"/>
        <w:rPr>
          <w:ins w:id="289" w:author="Unknown"/>
        </w:rPr>
      </w:pPr>
      <w:ins w:id="290" w:author="Unknown">
        <w:r>
          <w:t>    </w:t>
        </w:r>
        <w:r>
          <w:rPr>
            <w:rStyle w:val="tag"/>
          </w:rPr>
          <w:t>&lt;</w:t>
        </w:r>
        <w:proofErr w:type="spellStart"/>
        <w:r>
          <w:rPr>
            <w:rStyle w:val="tag-name"/>
          </w:rPr>
          <w:t>CheckBox</w:t>
        </w:r>
        <w:proofErr w:type="spellEnd"/>
        <w:r>
          <w:t>  </w:t>
        </w:r>
      </w:ins>
    </w:p>
    <w:p w:rsidR="00FA1978" w:rsidRDefault="00FA1978" w:rsidP="00FA1978">
      <w:pPr>
        <w:numPr>
          <w:ilvl w:val="0"/>
          <w:numId w:val="13"/>
        </w:numPr>
        <w:spacing w:before="100" w:beforeAutospacing="1" w:after="100" w:afterAutospacing="1" w:line="240" w:lineRule="auto"/>
        <w:rPr>
          <w:ins w:id="291" w:author="Unknown"/>
        </w:rPr>
      </w:pPr>
      <w:ins w:id="292" w:author="Unknown">
        <w:r>
          <w:t>        </w:t>
        </w:r>
        <w:proofErr w:type="spellStart"/>
        <w:r>
          <w:rPr>
            <w:rStyle w:val="attribute"/>
          </w:rPr>
          <w:t>android:id</w:t>
        </w:r>
        <w:proofErr w:type="spellEnd"/>
        <w:r>
          <w:t>=</w:t>
        </w:r>
        <w:r>
          <w:rPr>
            <w:rStyle w:val="attribute-value"/>
          </w:rPr>
          <w:t>"@+id/checkBox2"</w:t>
        </w:r>
        <w:r>
          <w:t>  </w:t>
        </w:r>
      </w:ins>
    </w:p>
    <w:p w:rsidR="00FA1978" w:rsidRDefault="00FA1978" w:rsidP="00FA1978">
      <w:pPr>
        <w:numPr>
          <w:ilvl w:val="0"/>
          <w:numId w:val="13"/>
        </w:numPr>
        <w:spacing w:before="100" w:beforeAutospacing="1" w:after="100" w:afterAutospacing="1" w:line="240" w:lineRule="auto"/>
        <w:rPr>
          <w:ins w:id="293" w:author="Unknown"/>
        </w:rPr>
      </w:pPr>
      <w:ins w:id="294" w:author="Unknown">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95" w:author="Unknown"/>
        </w:rPr>
      </w:pPr>
      <w:ins w:id="296" w:author="Unknown">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297" w:author="Unknown"/>
        </w:rPr>
      </w:pPr>
      <w:ins w:id="298" w:author="Unknown">
        <w:r>
          <w:t>        </w:t>
        </w:r>
        <w:proofErr w:type="spellStart"/>
        <w:r>
          <w:rPr>
            <w:rStyle w:val="attribute"/>
          </w:rPr>
          <w:t>android:layout_marginLeft</w:t>
        </w:r>
        <w:proofErr w:type="spellEnd"/>
        <w:r>
          <w:t>=</w:t>
        </w:r>
        <w:r>
          <w:rPr>
            <w:rStyle w:val="attribute-value"/>
          </w:rPr>
          <w:t>"144dp"</w:t>
        </w:r>
        <w:r>
          <w:t>  </w:t>
        </w:r>
      </w:ins>
    </w:p>
    <w:p w:rsidR="00FA1978" w:rsidRDefault="00FA1978" w:rsidP="00FA1978">
      <w:pPr>
        <w:numPr>
          <w:ilvl w:val="0"/>
          <w:numId w:val="13"/>
        </w:numPr>
        <w:spacing w:before="100" w:beforeAutospacing="1" w:after="100" w:afterAutospacing="1" w:line="240" w:lineRule="auto"/>
        <w:rPr>
          <w:ins w:id="299" w:author="Unknown"/>
        </w:rPr>
      </w:pPr>
      <w:ins w:id="300" w:author="Unknown">
        <w:r>
          <w:t>        </w:t>
        </w:r>
        <w:proofErr w:type="spellStart"/>
        <w:r>
          <w:rPr>
            <w:rStyle w:val="attribute"/>
          </w:rPr>
          <w:t>android:layout_marginTop</w:t>
        </w:r>
        <w:proofErr w:type="spellEnd"/>
        <w:r>
          <w:t>=</w:t>
        </w:r>
        <w:r>
          <w:rPr>
            <w:rStyle w:val="attribute-value"/>
          </w:rPr>
          <w:t>"28dp"</w:t>
        </w:r>
        <w:r>
          <w:t>  </w:t>
        </w:r>
      </w:ins>
    </w:p>
    <w:p w:rsidR="00FA1978" w:rsidRDefault="00FA1978" w:rsidP="00FA1978">
      <w:pPr>
        <w:numPr>
          <w:ilvl w:val="0"/>
          <w:numId w:val="13"/>
        </w:numPr>
        <w:spacing w:before="100" w:beforeAutospacing="1" w:after="100" w:afterAutospacing="1" w:line="240" w:lineRule="auto"/>
        <w:rPr>
          <w:ins w:id="301" w:author="Unknown"/>
        </w:rPr>
      </w:pPr>
      <w:ins w:id="302" w:author="Unknown">
        <w:r>
          <w:t>        </w:t>
        </w:r>
        <w:proofErr w:type="spellStart"/>
        <w:r>
          <w:rPr>
            <w:rStyle w:val="attribute"/>
          </w:rPr>
          <w:t>android:text</w:t>
        </w:r>
        <w:proofErr w:type="spellEnd"/>
        <w:r>
          <w:t>=</w:t>
        </w:r>
        <w:r>
          <w:rPr>
            <w:rStyle w:val="attribute-value"/>
          </w:rPr>
          <w:t>"Coffee"</w:t>
        </w:r>
        <w:r>
          <w:t>  </w:t>
        </w:r>
      </w:ins>
    </w:p>
    <w:p w:rsidR="00FA1978" w:rsidRDefault="00FA1978" w:rsidP="00FA1978">
      <w:pPr>
        <w:numPr>
          <w:ilvl w:val="0"/>
          <w:numId w:val="13"/>
        </w:numPr>
        <w:spacing w:before="100" w:beforeAutospacing="1" w:after="100" w:afterAutospacing="1" w:line="240" w:lineRule="auto"/>
        <w:rPr>
          <w:ins w:id="303" w:author="Unknown"/>
        </w:rPr>
      </w:pPr>
      <w:ins w:id="304" w:author="Unknown">
        <w:r>
          <w:t>        </w:t>
        </w:r>
        <w:proofErr w:type="spellStart"/>
        <w:r>
          <w:rPr>
            <w:rStyle w:val="attribute"/>
          </w:rPr>
          <w:t>app:layout_constraintStart_toStartOf</w:t>
        </w:r>
        <w:proofErr w:type="spellEnd"/>
        <w:r>
          <w:t>=</w:t>
        </w:r>
        <w:r>
          <w:rPr>
            <w:rStyle w:val="attribute-value"/>
          </w:rPr>
          <w:t>"parent"</w:t>
        </w:r>
        <w:r>
          <w:t>  </w:t>
        </w:r>
      </w:ins>
    </w:p>
    <w:p w:rsidR="00FA1978" w:rsidRDefault="00FA1978" w:rsidP="00FA1978">
      <w:pPr>
        <w:numPr>
          <w:ilvl w:val="0"/>
          <w:numId w:val="13"/>
        </w:numPr>
        <w:spacing w:before="100" w:beforeAutospacing="1" w:after="100" w:afterAutospacing="1" w:line="240" w:lineRule="auto"/>
        <w:rPr>
          <w:ins w:id="305" w:author="Unknown"/>
        </w:rPr>
      </w:pPr>
      <w:ins w:id="306" w:author="Unknown">
        <w:r>
          <w:t>        </w:t>
        </w:r>
        <w:proofErr w:type="spellStart"/>
        <w:r>
          <w:rPr>
            <w:rStyle w:val="attribute"/>
          </w:rPr>
          <w:t>app:layout_constraintTop_toBottomOf</w:t>
        </w:r>
        <w:proofErr w:type="spellEnd"/>
        <w:r>
          <w:t>=</w:t>
        </w:r>
        <w:r>
          <w:rPr>
            <w:rStyle w:val="attribute-value"/>
          </w:rPr>
          <w:t>"@+id/</w:t>
        </w:r>
        <w:proofErr w:type="spellStart"/>
        <w:r>
          <w:rPr>
            <w:rStyle w:val="attribute-value"/>
          </w:rPr>
          <w:t>checkBox</w:t>
        </w:r>
        <w:proofErr w:type="spellEnd"/>
        <w:r>
          <w:rPr>
            <w:rStyle w:val="attribute-value"/>
          </w:rPr>
          <w:t>"</w:t>
        </w:r>
        <w:r>
          <w:t> </w:t>
        </w:r>
        <w:r>
          <w:rPr>
            <w:rStyle w:val="tag"/>
          </w:rPr>
          <w:t>/&gt;</w:t>
        </w:r>
        <w:r>
          <w:t>  </w:t>
        </w:r>
      </w:ins>
    </w:p>
    <w:p w:rsidR="00FA1978" w:rsidRDefault="00FA1978" w:rsidP="00FA1978">
      <w:pPr>
        <w:numPr>
          <w:ilvl w:val="0"/>
          <w:numId w:val="13"/>
        </w:numPr>
        <w:spacing w:before="100" w:beforeAutospacing="1" w:after="100" w:afterAutospacing="1" w:line="240" w:lineRule="auto"/>
        <w:rPr>
          <w:ins w:id="307" w:author="Unknown"/>
        </w:rPr>
      </w:pPr>
      <w:ins w:id="308" w:author="Unknown">
        <w:r>
          <w:t>  </w:t>
        </w:r>
      </w:ins>
    </w:p>
    <w:p w:rsidR="00FA1978" w:rsidRDefault="00FA1978" w:rsidP="00FA1978">
      <w:pPr>
        <w:numPr>
          <w:ilvl w:val="0"/>
          <w:numId w:val="13"/>
        </w:numPr>
        <w:spacing w:before="100" w:beforeAutospacing="1" w:after="100" w:afterAutospacing="1" w:line="240" w:lineRule="auto"/>
        <w:rPr>
          <w:ins w:id="309" w:author="Unknown"/>
        </w:rPr>
      </w:pPr>
      <w:ins w:id="310" w:author="Unknown">
        <w:r>
          <w:t>    </w:t>
        </w:r>
        <w:r>
          <w:rPr>
            <w:rStyle w:val="tag"/>
          </w:rPr>
          <w:t>&lt;</w:t>
        </w:r>
        <w:proofErr w:type="spellStart"/>
        <w:r>
          <w:rPr>
            <w:rStyle w:val="tag-name"/>
          </w:rPr>
          <w:t>CheckBox</w:t>
        </w:r>
        <w:proofErr w:type="spellEnd"/>
        <w:r>
          <w:t>  </w:t>
        </w:r>
      </w:ins>
    </w:p>
    <w:p w:rsidR="00FA1978" w:rsidRDefault="00FA1978" w:rsidP="00FA1978">
      <w:pPr>
        <w:numPr>
          <w:ilvl w:val="0"/>
          <w:numId w:val="13"/>
        </w:numPr>
        <w:spacing w:before="100" w:beforeAutospacing="1" w:after="100" w:afterAutospacing="1" w:line="240" w:lineRule="auto"/>
        <w:rPr>
          <w:ins w:id="311" w:author="Unknown"/>
        </w:rPr>
      </w:pPr>
      <w:ins w:id="312" w:author="Unknown">
        <w:r>
          <w:t>        </w:t>
        </w:r>
        <w:proofErr w:type="spellStart"/>
        <w:r>
          <w:rPr>
            <w:rStyle w:val="attribute"/>
          </w:rPr>
          <w:t>android:id</w:t>
        </w:r>
        <w:proofErr w:type="spellEnd"/>
        <w:r>
          <w:t>=</w:t>
        </w:r>
        <w:r>
          <w:rPr>
            <w:rStyle w:val="attribute-value"/>
          </w:rPr>
          <w:t>"@+id/checkBox3"</w:t>
        </w:r>
        <w:r>
          <w:t>  </w:t>
        </w:r>
      </w:ins>
    </w:p>
    <w:p w:rsidR="00FA1978" w:rsidRDefault="00FA1978" w:rsidP="00FA1978">
      <w:pPr>
        <w:numPr>
          <w:ilvl w:val="0"/>
          <w:numId w:val="13"/>
        </w:numPr>
        <w:spacing w:before="100" w:beforeAutospacing="1" w:after="100" w:afterAutospacing="1" w:line="240" w:lineRule="auto"/>
        <w:rPr>
          <w:ins w:id="313" w:author="Unknown"/>
        </w:rPr>
      </w:pPr>
      <w:ins w:id="314" w:author="Unknown">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315" w:author="Unknown"/>
        </w:rPr>
      </w:pPr>
      <w:ins w:id="316" w:author="Unknown">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317" w:author="Unknown"/>
        </w:rPr>
      </w:pPr>
      <w:ins w:id="318" w:author="Unknown">
        <w:r>
          <w:t>        </w:t>
        </w:r>
        <w:proofErr w:type="spellStart"/>
        <w:r>
          <w:rPr>
            <w:rStyle w:val="attribute"/>
          </w:rPr>
          <w:t>android:layout_marginLeft</w:t>
        </w:r>
        <w:proofErr w:type="spellEnd"/>
        <w:r>
          <w:t>=</w:t>
        </w:r>
        <w:r>
          <w:rPr>
            <w:rStyle w:val="attribute-value"/>
          </w:rPr>
          <w:t>"144dp"</w:t>
        </w:r>
        <w:r>
          <w:t>  </w:t>
        </w:r>
      </w:ins>
    </w:p>
    <w:p w:rsidR="00FA1978" w:rsidRDefault="00FA1978" w:rsidP="00FA1978">
      <w:pPr>
        <w:numPr>
          <w:ilvl w:val="0"/>
          <w:numId w:val="13"/>
        </w:numPr>
        <w:spacing w:before="100" w:beforeAutospacing="1" w:after="100" w:afterAutospacing="1" w:line="240" w:lineRule="auto"/>
        <w:rPr>
          <w:ins w:id="319" w:author="Unknown"/>
        </w:rPr>
      </w:pPr>
      <w:ins w:id="320" w:author="Unknown">
        <w:r>
          <w:t>        </w:t>
        </w:r>
        <w:proofErr w:type="spellStart"/>
        <w:r>
          <w:rPr>
            <w:rStyle w:val="attribute"/>
          </w:rPr>
          <w:t>android:layout_marginTop</w:t>
        </w:r>
        <w:proofErr w:type="spellEnd"/>
        <w:r>
          <w:t>=</w:t>
        </w:r>
        <w:r>
          <w:rPr>
            <w:rStyle w:val="attribute-value"/>
          </w:rPr>
          <w:t>"28dp"</w:t>
        </w:r>
        <w:r>
          <w:t>  </w:t>
        </w:r>
      </w:ins>
    </w:p>
    <w:p w:rsidR="00FA1978" w:rsidRDefault="00FA1978" w:rsidP="00FA1978">
      <w:pPr>
        <w:numPr>
          <w:ilvl w:val="0"/>
          <w:numId w:val="13"/>
        </w:numPr>
        <w:spacing w:before="100" w:beforeAutospacing="1" w:after="100" w:afterAutospacing="1" w:line="240" w:lineRule="auto"/>
        <w:rPr>
          <w:ins w:id="321" w:author="Unknown"/>
        </w:rPr>
      </w:pPr>
      <w:ins w:id="322" w:author="Unknown">
        <w:r>
          <w:t>        </w:t>
        </w:r>
        <w:proofErr w:type="spellStart"/>
        <w:r>
          <w:rPr>
            <w:rStyle w:val="attribute"/>
          </w:rPr>
          <w:t>android:text</w:t>
        </w:r>
        <w:proofErr w:type="spellEnd"/>
        <w:r>
          <w:t>=</w:t>
        </w:r>
        <w:r>
          <w:rPr>
            <w:rStyle w:val="attribute-value"/>
          </w:rPr>
          <w:t>"Burger"</w:t>
        </w:r>
        <w:r>
          <w:t>  </w:t>
        </w:r>
      </w:ins>
    </w:p>
    <w:p w:rsidR="00FA1978" w:rsidRDefault="00FA1978" w:rsidP="00FA1978">
      <w:pPr>
        <w:numPr>
          <w:ilvl w:val="0"/>
          <w:numId w:val="13"/>
        </w:numPr>
        <w:spacing w:before="100" w:beforeAutospacing="1" w:after="100" w:afterAutospacing="1" w:line="240" w:lineRule="auto"/>
        <w:rPr>
          <w:ins w:id="323" w:author="Unknown"/>
        </w:rPr>
      </w:pPr>
      <w:ins w:id="324" w:author="Unknown">
        <w:r>
          <w:t>        </w:t>
        </w:r>
        <w:proofErr w:type="spellStart"/>
        <w:r>
          <w:rPr>
            <w:rStyle w:val="attribute"/>
          </w:rPr>
          <w:t>app:layout_constraintStart_toStartOf</w:t>
        </w:r>
        <w:proofErr w:type="spellEnd"/>
        <w:r>
          <w:t>=</w:t>
        </w:r>
        <w:r>
          <w:rPr>
            <w:rStyle w:val="attribute-value"/>
          </w:rPr>
          <w:t>"parent"</w:t>
        </w:r>
        <w:r>
          <w:t>  </w:t>
        </w:r>
      </w:ins>
    </w:p>
    <w:p w:rsidR="00FA1978" w:rsidRDefault="00FA1978" w:rsidP="00FA1978">
      <w:pPr>
        <w:numPr>
          <w:ilvl w:val="0"/>
          <w:numId w:val="13"/>
        </w:numPr>
        <w:spacing w:before="100" w:beforeAutospacing="1" w:after="100" w:afterAutospacing="1" w:line="240" w:lineRule="auto"/>
        <w:rPr>
          <w:ins w:id="325" w:author="Unknown"/>
        </w:rPr>
      </w:pPr>
      <w:ins w:id="326" w:author="Unknown">
        <w:r>
          <w:t>        </w:t>
        </w:r>
        <w:r>
          <w:rPr>
            <w:rStyle w:val="attribute"/>
          </w:rPr>
          <w:t>app:layout_constraintTop_toBottomOf</w:t>
        </w:r>
        <w:r>
          <w:t>=</w:t>
        </w:r>
        <w:r>
          <w:rPr>
            <w:rStyle w:val="attribute-value"/>
          </w:rPr>
          <w:t>"@+id/checkBox2"</w:t>
        </w:r>
        <w:r>
          <w:t> </w:t>
        </w:r>
        <w:r>
          <w:rPr>
            <w:rStyle w:val="tag"/>
          </w:rPr>
          <w:t>/&gt;</w:t>
        </w:r>
        <w:r>
          <w:t>  </w:t>
        </w:r>
      </w:ins>
    </w:p>
    <w:p w:rsidR="00FA1978" w:rsidRDefault="00FA1978" w:rsidP="00FA1978">
      <w:pPr>
        <w:numPr>
          <w:ilvl w:val="0"/>
          <w:numId w:val="13"/>
        </w:numPr>
        <w:spacing w:before="100" w:beforeAutospacing="1" w:after="100" w:afterAutospacing="1" w:line="240" w:lineRule="auto"/>
        <w:rPr>
          <w:ins w:id="327" w:author="Unknown"/>
        </w:rPr>
      </w:pPr>
      <w:ins w:id="328" w:author="Unknown">
        <w:r>
          <w:t>  </w:t>
        </w:r>
      </w:ins>
    </w:p>
    <w:p w:rsidR="00FA1978" w:rsidRDefault="00FA1978" w:rsidP="00FA1978">
      <w:pPr>
        <w:numPr>
          <w:ilvl w:val="0"/>
          <w:numId w:val="13"/>
        </w:numPr>
        <w:spacing w:before="100" w:beforeAutospacing="1" w:after="100" w:afterAutospacing="1" w:line="240" w:lineRule="auto"/>
        <w:rPr>
          <w:ins w:id="329" w:author="Unknown"/>
        </w:rPr>
      </w:pPr>
      <w:ins w:id="330" w:author="Unknown">
        <w:r>
          <w:t>    </w:t>
        </w:r>
        <w:r>
          <w:rPr>
            <w:rStyle w:val="tag"/>
          </w:rPr>
          <w:t>&lt;</w:t>
        </w:r>
        <w:r>
          <w:rPr>
            <w:rStyle w:val="tag-name"/>
          </w:rPr>
          <w:t>Button</w:t>
        </w:r>
        <w:r>
          <w:t>  </w:t>
        </w:r>
      </w:ins>
    </w:p>
    <w:p w:rsidR="00FA1978" w:rsidRDefault="00FA1978" w:rsidP="00FA1978">
      <w:pPr>
        <w:numPr>
          <w:ilvl w:val="0"/>
          <w:numId w:val="13"/>
        </w:numPr>
        <w:spacing w:before="100" w:beforeAutospacing="1" w:after="100" w:afterAutospacing="1" w:line="240" w:lineRule="auto"/>
        <w:rPr>
          <w:ins w:id="331" w:author="Unknown"/>
        </w:rPr>
      </w:pPr>
      <w:ins w:id="332" w:author="Unknown">
        <w:r>
          <w:lastRenderedPageBreak/>
          <w:t>        </w:t>
        </w:r>
        <w:proofErr w:type="spellStart"/>
        <w:r>
          <w:rPr>
            <w:rStyle w:val="attribute"/>
          </w:rPr>
          <w:t>android:id</w:t>
        </w:r>
        <w:proofErr w:type="spellEnd"/>
        <w:r>
          <w:t>=</w:t>
        </w:r>
        <w:r>
          <w:rPr>
            <w:rStyle w:val="attribute-value"/>
          </w:rPr>
          <w:t>"@+id/button"</w:t>
        </w:r>
        <w:r>
          <w:t>  </w:t>
        </w:r>
      </w:ins>
    </w:p>
    <w:p w:rsidR="00FA1978" w:rsidRDefault="00FA1978" w:rsidP="00FA1978">
      <w:pPr>
        <w:numPr>
          <w:ilvl w:val="0"/>
          <w:numId w:val="13"/>
        </w:numPr>
        <w:spacing w:before="100" w:beforeAutospacing="1" w:after="100" w:afterAutospacing="1" w:line="240" w:lineRule="auto"/>
        <w:rPr>
          <w:ins w:id="333" w:author="Unknown"/>
        </w:rPr>
      </w:pPr>
      <w:ins w:id="334" w:author="Unknown">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335" w:author="Unknown"/>
        </w:rPr>
      </w:pPr>
      <w:ins w:id="336" w:author="Unknown">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1978" w:rsidRDefault="00FA1978" w:rsidP="00FA1978">
      <w:pPr>
        <w:numPr>
          <w:ilvl w:val="0"/>
          <w:numId w:val="13"/>
        </w:numPr>
        <w:spacing w:before="100" w:beforeAutospacing="1" w:after="100" w:afterAutospacing="1" w:line="240" w:lineRule="auto"/>
        <w:rPr>
          <w:ins w:id="337" w:author="Unknown"/>
        </w:rPr>
      </w:pPr>
      <w:ins w:id="338" w:author="Unknown">
        <w:r>
          <w:t>        </w:t>
        </w:r>
        <w:proofErr w:type="spellStart"/>
        <w:r>
          <w:rPr>
            <w:rStyle w:val="attribute"/>
          </w:rPr>
          <w:t>android:layout_marginLeft</w:t>
        </w:r>
        <w:proofErr w:type="spellEnd"/>
        <w:r>
          <w:t>=</w:t>
        </w:r>
        <w:r>
          <w:rPr>
            <w:rStyle w:val="attribute-value"/>
          </w:rPr>
          <w:t>"144dp"</w:t>
        </w:r>
        <w:r>
          <w:t>  </w:t>
        </w:r>
      </w:ins>
    </w:p>
    <w:p w:rsidR="00FA1978" w:rsidRDefault="00FA1978" w:rsidP="00FA1978">
      <w:pPr>
        <w:numPr>
          <w:ilvl w:val="0"/>
          <w:numId w:val="13"/>
        </w:numPr>
        <w:spacing w:before="100" w:beforeAutospacing="1" w:after="100" w:afterAutospacing="1" w:line="240" w:lineRule="auto"/>
        <w:rPr>
          <w:ins w:id="339" w:author="Unknown"/>
        </w:rPr>
      </w:pPr>
      <w:ins w:id="340" w:author="Unknown">
        <w:r>
          <w:t>        </w:t>
        </w:r>
        <w:proofErr w:type="spellStart"/>
        <w:r>
          <w:rPr>
            <w:rStyle w:val="attribute"/>
          </w:rPr>
          <w:t>android:layout_marginTop</w:t>
        </w:r>
        <w:proofErr w:type="spellEnd"/>
        <w:r>
          <w:t>=</w:t>
        </w:r>
        <w:r>
          <w:rPr>
            <w:rStyle w:val="attribute-value"/>
          </w:rPr>
          <w:t>"184dp"</w:t>
        </w:r>
        <w:r>
          <w:t>  </w:t>
        </w:r>
      </w:ins>
    </w:p>
    <w:p w:rsidR="00FA1978" w:rsidRDefault="00FA1978" w:rsidP="00FA1978">
      <w:pPr>
        <w:numPr>
          <w:ilvl w:val="0"/>
          <w:numId w:val="13"/>
        </w:numPr>
        <w:spacing w:before="100" w:beforeAutospacing="1" w:after="100" w:afterAutospacing="1" w:line="240" w:lineRule="auto"/>
        <w:rPr>
          <w:ins w:id="341" w:author="Unknown"/>
        </w:rPr>
      </w:pPr>
      <w:ins w:id="342" w:author="Unknown">
        <w:r>
          <w:t>        </w:t>
        </w:r>
        <w:proofErr w:type="spellStart"/>
        <w:r>
          <w:rPr>
            <w:rStyle w:val="attribute"/>
          </w:rPr>
          <w:t>android:text</w:t>
        </w:r>
        <w:proofErr w:type="spellEnd"/>
        <w:r>
          <w:t>=</w:t>
        </w:r>
        <w:r>
          <w:rPr>
            <w:rStyle w:val="attribute-value"/>
          </w:rPr>
          <w:t>"Order"</w:t>
        </w:r>
        <w:r>
          <w:t>  </w:t>
        </w:r>
      </w:ins>
    </w:p>
    <w:p w:rsidR="00FA1978" w:rsidRDefault="00FA1978" w:rsidP="00FA1978">
      <w:pPr>
        <w:numPr>
          <w:ilvl w:val="0"/>
          <w:numId w:val="13"/>
        </w:numPr>
        <w:spacing w:before="100" w:beforeAutospacing="1" w:after="100" w:afterAutospacing="1" w:line="240" w:lineRule="auto"/>
        <w:rPr>
          <w:ins w:id="343" w:author="Unknown"/>
        </w:rPr>
      </w:pPr>
      <w:ins w:id="344" w:author="Unknown">
        <w:r>
          <w:t>        </w:t>
        </w:r>
        <w:proofErr w:type="spellStart"/>
        <w:r>
          <w:rPr>
            <w:rStyle w:val="attribute"/>
          </w:rPr>
          <w:t>app:layout_constraintStart_toStartOf</w:t>
        </w:r>
        <w:proofErr w:type="spellEnd"/>
        <w:r>
          <w:t>=</w:t>
        </w:r>
        <w:r>
          <w:rPr>
            <w:rStyle w:val="attribute-value"/>
          </w:rPr>
          <w:t>"parent"</w:t>
        </w:r>
        <w:r>
          <w:t>  </w:t>
        </w:r>
      </w:ins>
    </w:p>
    <w:p w:rsidR="00FA1978" w:rsidRDefault="00FA1978" w:rsidP="00FA1978">
      <w:pPr>
        <w:numPr>
          <w:ilvl w:val="0"/>
          <w:numId w:val="13"/>
        </w:numPr>
        <w:spacing w:before="100" w:beforeAutospacing="1" w:after="100" w:afterAutospacing="1" w:line="240" w:lineRule="auto"/>
        <w:rPr>
          <w:ins w:id="345" w:author="Unknown"/>
        </w:rPr>
      </w:pPr>
      <w:ins w:id="346" w:author="Unknown">
        <w:r>
          <w:t>        </w:t>
        </w:r>
        <w:r>
          <w:rPr>
            <w:rStyle w:val="attribute"/>
          </w:rPr>
          <w:t>app:layout_constraintTop_toBottomOf</w:t>
        </w:r>
        <w:r>
          <w:t>=</w:t>
        </w:r>
        <w:r>
          <w:rPr>
            <w:rStyle w:val="attribute-value"/>
          </w:rPr>
          <w:t>"@+id/checkBox3"</w:t>
        </w:r>
        <w:r>
          <w:t> </w:t>
        </w:r>
        <w:r>
          <w:rPr>
            <w:rStyle w:val="tag"/>
          </w:rPr>
          <w:t>/&gt;</w:t>
        </w:r>
        <w:r>
          <w:t>  </w:t>
        </w:r>
      </w:ins>
    </w:p>
    <w:p w:rsidR="00FA1978" w:rsidRDefault="00FA1978" w:rsidP="00FA1978">
      <w:pPr>
        <w:numPr>
          <w:ilvl w:val="0"/>
          <w:numId w:val="13"/>
        </w:numPr>
        <w:spacing w:before="100" w:beforeAutospacing="1" w:after="100" w:afterAutospacing="1" w:line="240" w:lineRule="auto"/>
        <w:rPr>
          <w:ins w:id="347" w:author="Unknown"/>
        </w:rPr>
      </w:pPr>
      <w:ins w:id="348" w:author="Unknown">
        <w:r>
          <w:t>  </w:t>
        </w:r>
      </w:ins>
    </w:p>
    <w:p w:rsidR="00FA1978" w:rsidRDefault="00FA1978" w:rsidP="00FA1978">
      <w:pPr>
        <w:numPr>
          <w:ilvl w:val="0"/>
          <w:numId w:val="13"/>
        </w:numPr>
        <w:spacing w:before="100" w:beforeAutospacing="1" w:after="100" w:afterAutospacing="1" w:line="240" w:lineRule="auto"/>
        <w:rPr>
          <w:ins w:id="349" w:author="Unknown"/>
        </w:rPr>
      </w:pPr>
      <w:ins w:id="350" w:author="Unknown">
        <w:r>
          <w:rPr>
            <w:rStyle w:val="tag"/>
          </w:rPr>
          <w:t>&lt;/</w:t>
        </w:r>
        <w:proofErr w:type="spellStart"/>
        <w:r>
          <w:rPr>
            <w:rStyle w:val="tag-name"/>
          </w:rPr>
          <w:t>android.support.constraint.ConstraintLayout</w:t>
        </w:r>
        <w:proofErr w:type="spellEnd"/>
        <w:r>
          <w:rPr>
            <w:rStyle w:val="tag"/>
          </w:rPr>
          <w:t>&gt;</w:t>
        </w:r>
        <w:r>
          <w:t>  </w:t>
        </w:r>
      </w:ins>
    </w:p>
    <w:p w:rsidR="00FA1978" w:rsidRDefault="00FA1978" w:rsidP="00FA1978">
      <w:pPr>
        <w:spacing w:after="0"/>
        <w:rPr>
          <w:ins w:id="351" w:author="Unknown"/>
        </w:rPr>
      </w:pPr>
      <w:ins w:id="352" w:author="Unknown">
        <w:r>
          <w:pict>
            <v:rect id="_x0000_i1034" style="width:0;height:1.5pt" o:hralign="center" o:hrstd="t" o:hr="t" fillcolor="#a0a0a0" stroked="f"/>
          </w:pict>
        </w:r>
      </w:ins>
    </w:p>
    <w:p w:rsidR="00FA1978" w:rsidRDefault="00FA1978" w:rsidP="00FA1978">
      <w:pPr>
        <w:pStyle w:val="Heading4"/>
        <w:rPr>
          <w:ins w:id="353" w:author="Unknown"/>
        </w:rPr>
      </w:pPr>
      <w:ins w:id="354" w:author="Unknown">
        <w:r>
          <w:t>Activity class</w:t>
        </w:r>
      </w:ins>
    </w:p>
    <w:p w:rsidR="00FA1978" w:rsidRDefault="00FA1978" w:rsidP="00FA1978">
      <w:pPr>
        <w:pStyle w:val="NormalWeb"/>
        <w:rPr>
          <w:ins w:id="355" w:author="Unknown"/>
        </w:rPr>
      </w:pPr>
      <w:ins w:id="356" w:author="Unknown">
        <w:r>
          <w:t>Let's write the code to check which toggle button is ON/OFF.</w:t>
        </w:r>
      </w:ins>
    </w:p>
    <w:p w:rsidR="00FA1978" w:rsidRDefault="00FA1978" w:rsidP="00FA1978">
      <w:pPr>
        <w:rPr>
          <w:ins w:id="357" w:author="Unknown"/>
        </w:rPr>
      </w:pPr>
      <w:ins w:id="358" w:author="Unknown">
        <w:r>
          <w:t>File: MainActivity.java</w:t>
        </w:r>
      </w:ins>
    </w:p>
    <w:p w:rsidR="00FA1978" w:rsidRDefault="00FA1978" w:rsidP="00FA1978">
      <w:pPr>
        <w:numPr>
          <w:ilvl w:val="0"/>
          <w:numId w:val="14"/>
        </w:numPr>
        <w:spacing w:before="100" w:beforeAutospacing="1" w:after="100" w:afterAutospacing="1" w:line="240" w:lineRule="auto"/>
        <w:rPr>
          <w:ins w:id="359" w:author="Unknown"/>
        </w:rPr>
      </w:pPr>
      <w:ins w:id="360" w:author="Unknown">
        <w:r>
          <w:rPr>
            <w:rStyle w:val="keyword"/>
          </w:rPr>
          <w:t>package</w:t>
        </w:r>
        <w:r>
          <w:t> </w:t>
        </w:r>
        <w:proofErr w:type="spellStart"/>
        <w:r>
          <w:t>example.javatpoint.com.checkbox</w:t>
        </w:r>
        <w:proofErr w:type="spellEnd"/>
        <w:r>
          <w:t>;  </w:t>
        </w:r>
      </w:ins>
    </w:p>
    <w:p w:rsidR="00FA1978" w:rsidRDefault="00FA1978" w:rsidP="00FA1978">
      <w:pPr>
        <w:numPr>
          <w:ilvl w:val="0"/>
          <w:numId w:val="14"/>
        </w:numPr>
        <w:spacing w:before="100" w:beforeAutospacing="1" w:after="100" w:afterAutospacing="1" w:line="240" w:lineRule="auto"/>
        <w:rPr>
          <w:ins w:id="361" w:author="Unknown"/>
        </w:rPr>
      </w:pPr>
      <w:ins w:id="362" w:author="Unknown">
        <w:r>
          <w:t>  </w:t>
        </w:r>
      </w:ins>
    </w:p>
    <w:p w:rsidR="00FA1978" w:rsidRDefault="00FA1978" w:rsidP="00FA1978">
      <w:pPr>
        <w:numPr>
          <w:ilvl w:val="0"/>
          <w:numId w:val="14"/>
        </w:numPr>
        <w:spacing w:before="100" w:beforeAutospacing="1" w:after="100" w:afterAutospacing="1" w:line="240" w:lineRule="auto"/>
        <w:rPr>
          <w:ins w:id="363" w:author="Unknown"/>
        </w:rPr>
      </w:pPr>
      <w:ins w:id="364" w:author="Unknown">
        <w:r>
          <w:rPr>
            <w:rStyle w:val="keyword"/>
          </w:rPr>
          <w:t>import</w:t>
        </w:r>
        <w:r>
          <w:t> android.support.v7.app.AppCompatActivity;  </w:t>
        </w:r>
      </w:ins>
    </w:p>
    <w:p w:rsidR="00FA1978" w:rsidRDefault="00FA1978" w:rsidP="00FA1978">
      <w:pPr>
        <w:numPr>
          <w:ilvl w:val="0"/>
          <w:numId w:val="14"/>
        </w:numPr>
        <w:spacing w:before="100" w:beforeAutospacing="1" w:after="100" w:afterAutospacing="1" w:line="240" w:lineRule="auto"/>
        <w:rPr>
          <w:ins w:id="365" w:author="Unknown"/>
        </w:rPr>
      </w:pPr>
      <w:ins w:id="366" w:author="Unknown">
        <w:r>
          <w:rPr>
            <w:rStyle w:val="keyword"/>
          </w:rPr>
          <w:t>import</w:t>
        </w:r>
        <w:r>
          <w:t> </w:t>
        </w:r>
        <w:proofErr w:type="spellStart"/>
        <w:r>
          <w:t>android.os.Bundle</w:t>
        </w:r>
        <w:proofErr w:type="spellEnd"/>
        <w:r>
          <w:t>;  </w:t>
        </w:r>
      </w:ins>
    </w:p>
    <w:p w:rsidR="00FA1978" w:rsidRDefault="00FA1978" w:rsidP="00FA1978">
      <w:pPr>
        <w:numPr>
          <w:ilvl w:val="0"/>
          <w:numId w:val="14"/>
        </w:numPr>
        <w:spacing w:before="100" w:beforeAutospacing="1" w:after="100" w:afterAutospacing="1" w:line="240" w:lineRule="auto"/>
        <w:rPr>
          <w:ins w:id="367" w:author="Unknown"/>
        </w:rPr>
      </w:pPr>
      <w:ins w:id="368" w:author="Unknown">
        <w:r>
          <w:rPr>
            <w:rStyle w:val="keyword"/>
          </w:rPr>
          <w:t>import</w:t>
        </w:r>
        <w:r>
          <w:t> </w:t>
        </w:r>
        <w:proofErr w:type="spellStart"/>
        <w:r>
          <w:t>android.view.View</w:t>
        </w:r>
        <w:proofErr w:type="spellEnd"/>
        <w:r>
          <w:t>;  </w:t>
        </w:r>
      </w:ins>
    </w:p>
    <w:p w:rsidR="00FA1978" w:rsidRDefault="00FA1978" w:rsidP="00FA1978">
      <w:pPr>
        <w:numPr>
          <w:ilvl w:val="0"/>
          <w:numId w:val="14"/>
        </w:numPr>
        <w:spacing w:before="100" w:beforeAutospacing="1" w:after="100" w:afterAutospacing="1" w:line="240" w:lineRule="auto"/>
        <w:rPr>
          <w:ins w:id="369" w:author="Unknown"/>
        </w:rPr>
      </w:pPr>
      <w:ins w:id="370" w:author="Unknown">
        <w:r>
          <w:rPr>
            <w:rStyle w:val="keyword"/>
          </w:rPr>
          <w:t>import</w:t>
        </w:r>
        <w:r>
          <w:t> </w:t>
        </w:r>
        <w:proofErr w:type="spellStart"/>
        <w:r>
          <w:t>android.widget.Button</w:t>
        </w:r>
        <w:proofErr w:type="spellEnd"/>
        <w:r>
          <w:t>;  </w:t>
        </w:r>
      </w:ins>
    </w:p>
    <w:p w:rsidR="00FA1978" w:rsidRDefault="00FA1978" w:rsidP="00FA1978">
      <w:pPr>
        <w:numPr>
          <w:ilvl w:val="0"/>
          <w:numId w:val="14"/>
        </w:numPr>
        <w:spacing w:before="100" w:beforeAutospacing="1" w:after="100" w:afterAutospacing="1" w:line="240" w:lineRule="auto"/>
        <w:rPr>
          <w:ins w:id="371" w:author="Unknown"/>
        </w:rPr>
      </w:pPr>
      <w:ins w:id="372" w:author="Unknown">
        <w:r>
          <w:rPr>
            <w:rStyle w:val="keyword"/>
          </w:rPr>
          <w:t>import</w:t>
        </w:r>
        <w:r>
          <w:t> </w:t>
        </w:r>
        <w:proofErr w:type="spellStart"/>
        <w:r>
          <w:t>android.widget.CheckBox</w:t>
        </w:r>
        <w:proofErr w:type="spellEnd"/>
        <w:r>
          <w:t>;  </w:t>
        </w:r>
      </w:ins>
    </w:p>
    <w:p w:rsidR="00FA1978" w:rsidRDefault="00FA1978" w:rsidP="00FA1978">
      <w:pPr>
        <w:numPr>
          <w:ilvl w:val="0"/>
          <w:numId w:val="14"/>
        </w:numPr>
        <w:spacing w:before="100" w:beforeAutospacing="1" w:after="100" w:afterAutospacing="1" w:line="240" w:lineRule="auto"/>
        <w:rPr>
          <w:ins w:id="373" w:author="Unknown"/>
        </w:rPr>
      </w:pPr>
      <w:ins w:id="374" w:author="Unknown">
        <w:r>
          <w:rPr>
            <w:rStyle w:val="keyword"/>
          </w:rPr>
          <w:t>import</w:t>
        </w:r>
        <w:r>
          <w:t> </w:t>
        </w:r>
        <w:proofErr w:type="spellStart"/>
        <w:r>
          <w:t>android.widget.Toast</w:t>
        </w:r>
        <w:proofErr w:type="spellEnd"/>
        <w:r>
          <w:t>;  </w:t>
        </w:r>
      </w:ins>
    </w:p>
    <w:p w:rsidR="00FA1978" w:rsidRDefault="00FA1978" w:rsidP="00FA1978">
      <w:pPr>
        <w:numPr>
          <w:ilvl w:val="0"/>
          <w:numId w:val="14"/>
        </w:numPr>
        <w:spacing w:before="100" w:beforeAutospacing="1" w:after="100" w:afterAutospacing="1" w:line="240" w:lineRule="auto"/>
        <w:rPr>
          <w:ins w:id="375" w:author="Unknown"/>
        </w:rPr>
      </w:pPr>
      <w:ins w:id="376" w:author="Unknown">
        <w:r>
          <w:t>  </w:t>
        </w:r>
      </w:ins>
    </w:p>
    <w:p w:rsidR="00FA1978" w:rsidRDefault="00FA1978" w:rsidP="00FA1978">
      <w:pPr>
        <w:numPr>
          <w:ilvl w:val="0"/>
          <w:numId w:val="14"/>
        </w:numPr>
        <w:spacing w:before="100" w:beforeAutospacing="1" w:after="100" w:afterAutospacing="1" w:line="240" w:lineRule="auto"/>
        <w:rPr>
          <w:ins w:id="377" w:author="Unknown"/>
        </w:rPr>
      </w:pPr>
      <w:ins w:id="378" w:author="Unknown">
        <w:r>
          <w:rPr>
            <w:rStyle w:val="keyword"/>
          </w:rPr>
          <w:t>public</w:t>
        </w:r>
        <w:r>
          <w:t> </w:t>
        </w:r>
        <w:r>
          <w:rPr>
            <w:rStyle w:val="keyword"/>
          </w:rPr>
          <w:t>class</w:t>
        </w:r>
        <w:r>
          <w:t> </w:t>
        </w:r>
        <w:proofErr w:type="spellStart"/>
        <w:r>
          <w:t>MainActivity</w:t>
        </w:r>
        <w:proofErr w:type="spellEnd"/>
        <w:r>
          <w:t> </w:t>
        </w:r>
        <w:r>
          <w:rPr>
            <w:rStyle w:val="keyword"/>
          </w:rPr>
          <w:t>extends</w:t>
        </w:r>
        <w:r>
          <w:t> </w:t>
        </w:r>
        <w:proofErr w:type="spellStart"/>
        <w:r>
          <w:t>AppCompatActivity</w:t>
        </w:r>
        <w:proofErr w:type="spellEnd"/>
        <w:r>
          <w:t> {  </w:t>
        </w:r>
      </w:ins>
    </w:p>
    <w:p w:rsidR="00FA1978" w:rsidRDefault="00FA1978" w:rsidP="00FA1978">
      <w:pPr>
        <w:numPr>
          <w:ilvl w:val="0"/>
          <w:numId w:val="14"/>
        </w:numPr>
        <w:spacing w:before="100" w:beforeAutospacing="1" w:after="100" w:afterAutospacing="1" w:line="240" w:lineRule="auto"/>
        <w:rPr>
          <w:ins w:id="379" w:author="Unknown"/>
        </w:rPr>
      </w:pPr>
      <w:ins w:id="380" w:author="Unknown">
        <w:r>
          <w:t>    </w:t>
        </w:r>
        <w:proofErr w:type="spellStart"/>
        <w:r>
          <w:t>CheckBox</w:t>
        </w:r>
        <w:proofErr w:type="spellEnd"/>
        <w:r>
          <w:t> </w:t>
        </w:r>
        <w:proofErr w:type="spellStart"/>
        <w:r>
          <w:t>pizza,coffe,burger</w:t>
        </w:r>
        <w:proofErr w:type="spellEnd"/>
        <w:r>
          <w:t>;  </w:t>
        </w:r>
      </w:ins>
    </w:p>
    <w:p w:rsidR="00FA1978" w:rsidRDefault="00FA1978" w:rsidP="00FA1978">
      <w:pPr>
        <w:numPr>
          <w:ilvl w:val="0"/>
          <w:numId w:val="14"/>
        </w:numPr>
        <w:spacing w:before="100" w:beforeAutospacing="1" w:after="100" w:afterAutospacing="1" w:line="240" w:lineRule="auto"/>
        <w:rPr>
          <w:ins w:id="381" w:author="Unknown"/>
        </w:rPr>
      </w:pPr>
      <w:ins w:id="382" w:author="Unknown">
        <w:r>
          <w:t>    Button </w:t>
        </w:r>
        <w:proofErr w:type="spellStart"/>
        <w:r>
          <w:t>buttonOrder</w:t>
        </w:r>
        <w:proofErr w:type="spellEnd"/>
        <w:r>
          <w:t>;  </w:t>
        </w:r>
      </w:ins>
    </w:p>
    <w:p w:rsidR="00FA1978" w:rsidRDefault="00FA1978" w:rsidP="00FA1978">
      <w:pPr>
        <w:numPr>
          <w:ilvl w:val="0"/>
          <w:numId w:val="14"/>
        </w:numPr>
        <w:spacing w:before="100" w:beforeAutospacing="1" w:after="100" w:afterAutospacing="1" w:line="240" w:lineRule="auto"/>
        <w:rPr>
          <w:ins w:id="383" w:author="Unknown"/>
        </w:rPr>
      </w:pPr>
      <w:ins w:id="384" w:author="Unknown">
        <w:r>
          <w:t>    </w:t>
        </w:r>
        <w:r>
          <w:rPr>
            <w:rStyle w:val="annotation"/>
          </w:rPr>
          <w:t>@Override</w:t>
        </w:r>
        <w:r>
          <w:t>  </w:t>
        </w:r>
      </w:ins>
    </w:p>
    <w:p w:rsidR="00FA1978" w:rsidRDefault="00FA1978" w:rsidP="00FA1978">
      <w:pPr>
        <w:numPr>
          <w:ilvl w:val="0"/>
          <w:numId w:val="14"/>
        </w:numPr>
        <w:spacing w:before="100" w:beforeAutospacing="1" w:after="100" w:afterAutospacing="1" w:line="240" w:lineRule="auto"/>
        <w:rPr>
          <w:ins w:id="385" w:author="Unknown"/>
        </w:rPr>
      </w:pPr>
      <w:ins w:id="386" w:author="Unknown">
        <w:r>
          <w:t>    </w:t>
        </w:r>
        <w:r>
          <w:rPr>
            <w:rStyle w:val="keyword"/>
          </w:rPr>
          <w:t>protected</w:t>
        </w:r>
        <w:r>
          <w:t> </w:t>
        </w:r>
        <w:r>
          <w:rPr>
            <w:rStyle w:val="keyword"/>
          </w:rPr>
          <w:t>void</w:t>
        </w:r>
        <w:r>
          <w:t> </w:t>
        </w:r>
        <w:proofErr w:type="spellStart"/>
        <w:r>
          <w:t>onCreate</w:t>
        </w:r>
        <w:proofErr w:type="spellEnd"/>
        <w:r>
          <w:t>(Bundle </w:t>
        </w:r>
        <w:proofErr w:type="spellStart"/>
        <w:r>
          <w:t>savedInstanceState</w:t>
        </w:r>
        <w:proofErr w:type="spellEnd"/>
        <w:r>
          <w:t>) {  </w:t>
        </w:r>
      </w:ins>
    </w:p>
    <w:p w:rsidR="00FA1978" w:rsidRDefault="00FA1978" w:rsidP="00FA1978">
      <w:pPr>
        <w:numPr>
          <w:ilvl w:val="0"/>
          <w:numId w:val="14"/>
        </w:numPr>
        <w:spacing w:before="100" w:beforeAutospacing="1" w:after="100" w:afterAutospacing="1" w:line="240" w:lineRule="auto"/>
        <w:rPr>
          <w:ins w:id="387" w:author="Unknown"/>
        </w:rPr>
      </w:pPr>
      <w:ins w:id="388" w:author="Unknown">
        <w:r>
          <w:t>        </w:t>
        </w:r>
        <w:proofErr w:type="spellStart"/>
        <w:r>
          <w:rPr>
            <w:rStyle w:val="keyword"/>
          </w:rPr>
          <w:t>super</w:t>
        </w:r>
        <w:r>
          <w:t>.onCreate</w:t>
        </w:r>
        <w:proofErr w:type="spellEnd"/>
        <w:r>
          <w:t>(</w:t>
        </w:r>
        <w:proofErr w:type="spellStart"/>
        <w:r>
          <w:t>savedInstanceState</w:t>
        </w:r>
        <w:proofErr w:type="spellEnd"/>
        <w:r>
          <w:t>);  </w:t>
        </w:r>
      </w:ins>
    </w:p>
    <w:p w:rsidR="00FA1978" w:rsidRDefault="00FA1978" w:rsidP="00FA1978">
      <w:pPr>
        <w:numPr>
          <w:ilvl w:val="0"/>
          <w:numId w:val="14"/>
        </w:numPr>
        <w:spacing w:before="100" w:beforeAutospacing="1" w:after="100" w:afterAutospacing="1" w:line="240" w:lineRule="auto"/>
        <w:rPr>
          <w:ins w:id="389" w:author="Unknown"/>
        </w:rPr>
      </w:pPr>
      <w:ins w:id="390" w:author="Unknown">
        <w:r>
          <w:t>        </w:t>
        </w:r>
        <w:proofErr w:type="spellStart"/>
        <w:r>
          <w:t>setContentView</w:t>
        </w:r>
        <w:proofErr w:type="spellEnd"/>
        <w:r>
          <w:t>(</w:t>
        </w:r>
        <w:proofErr w:type="spellStart"/>
        <w:r>
          <w:t>R.layout.activity_main</w:t>
        </w:r>
        <w:proofErr w:type="spellEnd"/>
        <w:r>
          <w:t>);  </w:t>
        </w:r>
      </w:ins>
    </w:p>
    <w:p w:rsidR="00FA1978" w:rsidRDefault="00FA1978" w:rsidP="00FA1978">
      <w:pPr>
        <w:numPr>
          <w:ilvl w:val="0"/>
          <w:numId w:val="14"/>
        </w:numPr>
        <w:spacing w:before="100" w:beforeAutospacing="1" w:after="100" w:afterAutospacing="1" w:line="240" w:lineRule="auto"/>
        <w:rPr>
          <w:ins w:id="391" w:author="Unknown"/>
        </w:rPr>
      </w:pPr>
      <w:ins w:id="392" w:author="Unknown">
        <w:r>
          <w:t>        </w:t>
        </w:r>
        <w:proofErr w:type="spellStart"/>
        <w:r>
          <w:t>addListenerOnButtonClick</w:t>
        </w:r>
        <w:proofErr w:type="spellEnd"/>
        <w:r>
          <w:t>();  </w:t>
        </w:r>
      </w:ins>
    </w:p>
    <w:p w:rsidR="00FA1978" w:rsidRDefault="00FA1978" w:rsidP="00FA1978">
      <w:pPr>
        <w:numPr>
          <w:ilvl w:val="0"/>
          <w:numId w:val="14"/>
        </w:numPr>
        <w:spacing w:before="100" w:beforeAutospacing="1" w:after="100" w:afterAutospacing="1" w:line="240" w:lineRule="auto"/>
        <w:rPr>
          <w:ins w:id="393" w:author="Unknown"/>
        </w:rPr>
      </w:pPr>
      <w:ins w:id="394" w:author="Unknown">
        <w:r>
          <w:t>    }  </w:t>
        </w:r>
      </w:ins>
    </w:p>
    <w:p w:rsidR="00FA1978" w:rsidRDefault="00FA1978" w:rsidP="00FA1978">
      <w:pPr>
        <w:numPr>
          <w:ilvl w:val="0"/>
          <w:numId w:val="14"/>
        </w:numPr>
        <w:spacing w:before="100" w:beforeAutospacing="1" w:after="100" w:afterAutospacing="1" w:line="240" w:lineRule="auto"/>
        <w:rPr>
          <w:ins w:id="395" w:author="Unknown"/>
        </w:rPr>
      </w:pPr>
      <w:ins w:id="396" w:author="Unknown">
        <w:r>
          <w:t>    </w:t>
        </w:r>
        <w:r>
          <w:rPr>
            <w:rStyle w:val="keyword"/>
          </w:rPr>
          <w:t>public</w:t>
        </w:r>
        <w:r>
          <w:t> </w:t>
        </w:r>
        <w:r>
          <w:rPr>
            <w:rStyle w:val="keyword"/>
          </w:rPr>
          <w:t>void</w:t>
        </w:r>
        <w:r>
          <w:t> </w:t>
        </w:r>
        <w:proofErr w:type="spellStart"/>
        <w:r>
          <w:t>addListenerOnButtonClick</w:t>
        </w:r>
        <w:proofErr w:type="spellEnd"/>
        <w:r>
          <w:t>(){  </w:t>
        </w:r>
      </w:ins>
    </w:p>
    <w:p w:rsidR="00FA1978" w:rsidRDefault="00FA1978" w:rsidP="00FA1978">
      <w:pPr>
        <w:numPr>
          <w:ilvl w:val="0"/>
          <w:numId w:val="14"/>
        </w:numPr>
        <w:spacing w:before="100" w:beforeAutospacing="1" w:after="100" w:afterAutospacing="1" w:line="240" w:lineRule="auto"/>
        <w:rPr>
          <w:ins w:id="397" w:author="Unknown"/>
        </w:rPr>
      </w:pPr>
      <w:ins w:id="398" w:author="Unknown">
        <w:r>
          <w:t>        </w:t>
        </w:r>
        <w:r>
          <w:rPr>
            <w:rStyle w:val="comment"/>
          </w:rPr>
          <w:t>//Getting instance of CheckBoxes and Button from the activty_main.xml file</w:t>
        </w:r>
        <w:r>
          <w:t>  </w:t>
        </w:r>
      </w:ins>
    </w:p>
    <w:p w:rsidR="00FA1978" w:rsidRDefault="00FA1978" w:rsidP="00FA1978">
      <w:pPr>
        <w:numPr>
          <w:ilvl w:val="0"/>
          <w:numId w:val="14"/>
        </w:numPr>
        <w:spacing w:before="100" w:beforeAutospacing="1" w:after="100" w:afterAutospacing="1" w:line="240" w:lineRule="auto"/>
        <w:rPr>
          <w:ins w:id="399" w:author="Unknown"/>
        </w:rPr>
      </w:pPr>
      <w:ins w:id="400" w:author="Unknown">
        <w:r>
          <w:t>        pizza=(</w:t>
        </w:r>
        <w:proofErr w:type="spellStart"/>
        <w:r>
          <w:t>CheckBox</w:t>
        </w:r>
        <w:proofErr w:type="spellEnd"/>
        <w:r>
          <w:t>)</w:t>
        </w:r>
        <w:proofErr w:type="spellStart"/>
        <w:r>
          <w:t>findViewById</w:t>
        </w:r>
        <w:proofErr w:type="spellEnd"/>
        <w:r>
          <w:t>(</w:t>
        </w:r>
        <w:proofErr w:type="spellStart"/>
        <w:r>
          <w:t>R.id.checkBox</w:t>
        </w:r>
        <w:proofErr w:type="spellEnd"/>
        <w:r>
          <w:t>);  </w:t>
        </w:r>
      </w:ins>
    </w:p>
    <w:p w:rsidR="00FA1978" w:rsidRDefault="00FA1978" w:rsidP="00FA1978">
      <w:pPr>
        <w:numPr>
          <w:ilvl w:val="0"/>
          <w:numId w:val="14"/>
        </w:numPr>
        <w:spacing w:before="100" w:beforeAutospacing="1" w:after="100" w:afterAutospacing="1" w:line="240" w:lineRule="auto"/>
        <w:rPr>
          <w:ins w:id="401" w:author="Unknown"/>
        </w:rPr>
      </w:pPr>
      <w:ins w:id="402" w:author="Unknown">
        <w:r>
          <w:t>        </w:t>
        </w:r>
        <w:proofErr w:type="spellStart"/>
        <w:r>
          <w:t>coffe</w:t>
        </w:r>
        <w:proofErr w:type="spellEnd"/>
        <w:r>
          <w:t>=(</w:t>
        </w:r>
        <w:proofErr w:type="spellStart"/>
        <w:r>
          <w:t>CheckBox</w:t>
        </w:r>
        <w:proofErr w:type="spellEnd"/>
        <w:r>
          <w:t>)</w:t>
        </w:r>
        <w:proofErr w:type="spellStart"/>
        <w:r>
          <w:t>findViewById</w:t>
        </w:r>
        <w:proofErr w:type="spellEnd"/>
        <w:r>
          <w:t>(R.id.checkBox2);  </w:t>
        </w:r>
      </w:ins>
    </w:p>
    <w:p w:rsidR="00FA1978" w:rsidRDefault="00FA1978" w:rsidP="00FA1978">
      <w:pPr>
        <w:numPr>
          <w:ilvl w:val="0"/>
          <w:numId w:val="14"/>
        </w:numPr>
        <w:spacing w:before="100" w:beforeAutospacing="1" w:after="100" w:afterAutospacing="1" w:line="240" w:lineRule="auto"/>
        <w:rPr>
          <w:ins w:id="403" w:author="Unknown"/>
        </w:rPr>
      </w:pPr>
      <w:ins w:id="404" w:author="Unknown">
        <w:r>
          <w:t>        burger=(</w:t>
        </w:r>
        <w:proofErr w:type="spellStart"/>
        <w:r>
          <w:t>CheckBox</w:t>
        </w:r>
        <w:proofErr w:type="spellEnd"/>
        <w:r>
          <w:t>)</w:t>
        </w:r>
        <w:proofErr w:type="spellStart"/>
        <w:r>
          <w:t>findViewById</w:t>
        </w:r>
        <w:proofErr w:type="spellEnd"/>
        <w:r>
          <w:t>(R.id.checkBox3);  </w:t>
        </w:r>
      </w:ins>
    </w:p>
    <w:p w:rsidR="00FA1978" w:rsidRDefault="00FA1978" w:rsidP="00FA1978">
      <w:pPr>
        <w:numPr>
          <w:ilvl w:val="0"/>
          <w:numId w:val="14"/>
        </w:numPr>
        <w:spacing w:before="100" w:beforeAutospacing="1" w:after="100" w:afterAutospacing="1" w:line="240" w:lineRule="auto"/>
        <w:rPr>
          <w:ins w:id="405" w:author="Unknown"/>
        </w:rPr>
      </w:pPr>
      <w:ins w:id="406" w:author="Unknown">
        <w:r>
          <w:t>        </w:t>
        </w:r>
        <w:proofErr w:type="spellStart"/>
        <w:r>
          <w:t>buttonOrder</w:t>
        </w:r>
        <w:proofErr w:type="spellEnd"/>
        <w:r>
          <w:t>=(Button)</w:t>
        </w:r>
        <w:proofErr w:type="spellStart"/>
        <w:r>
          <w:t>findViewById</w:t>
        </w:r>
        <w:proofErr w:type="spellEnd"/>
        <w:r>
          <w:t>(</w:t>
        </w:r>
        <w:proofErr w:type="spellStart"/>
        <w:r>
          <w:t>R.id.button</w:t>
        </w:r>
        <w:proofErr w:type="spellEnd"/>
        <w:r>
          <w:t>);  </w:t>
        </w:r>
      </w:ins>
    </w:p>
    <w:p w:rsidR="00FA1978" w:rsidRDefault="00FA1978" w:rsidP="00FA1978">
      <w:pPr>
        <w:numPr>
          <w:ilvl w:val="0"/>
          <w:numId w:val="14"/>
        </w:numPr>
        <w:spacing w:before="100" w:beforeAutospacing="1" w:after="100" w:afterAutospacing="1" w:line="240" w:lineRule="auto"/>
        <w:rPr>
          <w:ins w:id="407" w:author="Unknown"/>
        </w:rPr>
      </w:pPr>
      <w:ins w:id="408" w:author="Unknown">
        <w:r>
          <w:t>  </w:t>
        </w:r>
      </w:ins>
    </w:p>
    <w:p w:rsidR="00FA1978" w:rsidRDefault="00FA1978" w:rsidP="00FA1978">
      <w:pPr>
        <w:numPr>
          <w:ilvl w:val="0"/>
          <w:numId w:val="14"/>
        </w:numPr>
        <w:spacing w:before="100" w:beforeAutospacing="1" w:after="100" w:afterAutospacing="1" w:line="240" w:lineRule="auto"/>
        <w:rPr>
          <w:ins w:id="409" w:author="Unknown"/>
        </w:rPr>
      </w:pPr>
      <w:ins w:id="410" w:author="Unknown">
        <w:r>
          <w:t>        </w:t>
        </w:r>
        <w:r>
          <w:rPr>
            <w:rStyle w:val="comment"/>
          </w:rPr>
          <w:t>//Applying the Listener on the Button click</w:t>
        </w:r>
        <w:r>
          <w:t>  </w:t>
        </w:r>
      </w:ins>
    </w:p>
    <w:p w:rsidR="00FA1978" w:rsidRDefault="00FA1978" w:rsidP="00FA1978">
      <w:pPr>
        <w:numPr>
          <w:ilvl w:val="0"/>
          <w:numId w:val="14"/>
        </w:numPr>
        <w:spacing w:before="100" w:beforeAutospacing="1" w:after="100" w:afterAutospacing="1" w:line="240" w:lineRule="auto"/>
        <w:rPr>
          <w:ins w:id="411" w:author="Unknown"/>
        </w:rPr>
      </w:pPr>
      <w:ins w:id="412" w:author="Unknown">
        <w:r>
          <w:t>        buttonOrder.setOnClickListener(</w:t>
        </w:r>
        <w:r>
          <w:rPr>
            <w:rStyle w:val="keyword"/>
          </w:rPr>
          <w:t>new</w:t>
        </w:r>
        <w:r>
          <w:t> View.OnClickListener(){  </w:t>
        </w:r>
      </w:ins>
    </w:p>
    <w:p w:rsidR="00FA1978" w:rsidRDefault="00FA1978" w:rsidP="00FA1978">
      <w:pPr>
        <w:numPr>
          <w:ilvl w:val="0"/>
          <w:numId w:val="14"/>
        </w:numPr>
        <w:spacing w:before="100" w:beforeAutospacing="1" w:after="100" w:afterAutospacing="1" w:line="240" w:lineRule="auto"/>
        <w:rPr>
          <w:ins w:id="413" w:author="Unknown"/>
        </w:rPr>
      </w:pPr>
      <w:ins w:id="414" w:author="Unknown">
        <w:r>
          <w:t>  </w:t>
        </w:r>
      </w:ins>
    </w:p>
    <w:p w:rsidR="00FA1978" w:rsidRDefault="00FA1978" w:rsidP="00FA1978">
      <w:pPr>
        <w:numPr>
          <w:ilvl w:val="0"/>
          <w:numId w:val="14"/>
        </w:numPr>
        <w:spacing w:before="100" w:beforeAutospacing="1" w:after="100" w:afterAutospacing="1" w:line="240" w:lineRule="auto"/>
        <w:rPr>
          <w:ins w:id="415" w:author="Unknown"/>
        </w:rPr>
      </w:pPr>
      <w:ins w:id="416" w:author="Unknown">
        <w:r>
          <w:t>            </w:t>
        </w:r>
        <w:r>
          <w:rPr>
            <w:rStyle w:val="annotation"/>
          </w:rPr>
          <w:t>@Override</w:t>
        </w:r>
        <w:r>
          <w:t>  </w:t>
        </w:r>
      </w:ins>
    </w:p>
    <w:p w:rsidR="00FA1978" w:rsidRDefault="00FA1978" w:rsidP="00FA1978">
      <w:pPr>
        <w:numPr>
          <w:ilvl w:val="0"/>
          <w:numId w:val="14"/>
        </w:numPr>
        <w:spacing w:before="100" w:beforeAutospacing="1" w:after="100" w:afterAutospacing="1" w:line="240" w:lineRule="auto"/>
        <w:rPr>
          <w:ins w:id="417" w:author="Unknown"/>
        </w:rPr>
      </w:pPr>
      <w:ins w:id="418" w:author="Unknown">
        <w:r>
          <w:lastRenderedPageBreak/>
          <w:t>            </w:t>
        </w:r>
        <w:r>
          <w:rPr>
            <w:rStyle w:val="keyword"/>
          </w:rPr>
          <w:t>public</w:t>
        </w:r>
        <w:r>
          <w:t> </w:t>
        </w:r>
        <w:r>
          <w:rPr>
            <w:rStyle w:val="keyword"/>
          </w:rPr>
          <w:t>void</w:t>
        </w:r>
        <w:r>
          <w:t> </w:t>
        </w:r>
        <w:proofErr w:type="spellStart"/>
        <w:r>
          <w:t>onClick</w:t>
        </w:r>
        <w:proofErr w:type="spellEnd"/>
        <w:r>
          <w:t>(View view) {  </w:t>
        </w:r>
      </w:ins>
    </w:p>
    <w:p w:rsidR="00FA1978" w:rsidRDefault="00FA1978" w:rsidP="00FA1978">
      <w:pPr>
        <w:numPr>
          <w:ilvl w:val="0"/>
          <w:numId w:val="14"/>
        </w:numPr>
        <w:spacing w:before="100" w:beforeAutospacing="1" w:after="100" w:afterAutospacing="1" w:line="240" w:lineRule="auto"/>
        <w:rPr>
          <w:ins w:id="419" w:author="Unknown"/>
        </w:rPr>
      </w:pPr>
      <w:ins w:id="420" w:author="Unknown">
        <w:r>
          <w:t>                </w:t>
        </w:r>
        <w:proofErr w:type="spellStart"/>
        <w:r>
          <w:rPr>
            <w:rStyle w:val="keyword"/>
          </w:rPr>
          <w:t>int</w:t>
        </w:r>
        <w:proofErr w:type="spellEnd"/>
        <w:r>
          <w:t> </w:t>
        </w:r>
        <w:proofErr w:type="spellStart"/>
        <w:r>
          <w:t>totalamount</w:t>
        </w:r>
        <w:proofErr w:type="spellEnd"/>
        <w:r>
          <w:t>=</w:t>
        </w:r>
        <w:r>
          <w:rPr>
            <w:rStyle w:val="number"/>
          </w:rPr>
          <w:t>0</w:t>
        </w:r>
        <w:r>
          <w:t>;  </w:t>
        </w:r>
      </w:ins>
    </w:p>
    <w:p w:rsidR="00FA1978" w:rsidRDefault="00FA1978" w:rsidP="00FA1978">
      <w:pPr>
        <w:numPr>
          <w:ilvl w:val="0"/>
          <w:numId w:val="14"/>
        </w:numPr>
        <w:spacing w:before="100" w:beforeAutospacing="1" w:after="100" w:afterAutospacing="1" w:line="240" w:lineRule="auto"/>
        <w:rPr>
          <w:ins w:id="421" w:author="Unknown"/>
        </w:rPr>
      </w:pPr>
      <w:ins w:id="422" w:author="Unknown">
        <w:r>
          <w:t>                </w:t>
        </w:r>
        <w:proofErr w:type="spellStart"/>
        <w:r>
          <w:t>StringBuilder</w:t>
        </w:r>
        <w:proofErr w:type="spellEnd"/>
        <w:r>
          <w:t> result=</w:t>
        </w:r>
        <w:r>
          <w:rPr>
            <w:rStyle w:val="keyword"/>
          </w:rPr>
          <w:t>new</w:t>
        </w:r>
        <w:r>
          <w:t> </w:t>
        </w:r>
        <w:proofErr w:type="spellStart"/>
        <w:r>
          <w:t>StringBuilder</w:t>
        </w:r>
        <w:proofErr w:type="spellEnd"/>
        <w:r>
          <w:t>();  </w:t>
        </w:r>
      </w:ins>
    </w:p>
    <w:p w:rsidR="00FA1978" w:rsidRDefault="00FA1978" w:rsidP="00FA1978">
      <w:pPr>
        <w:numPr>
          <w:ilvl w:val="0"/>
          <w:numId w:val="14"/>
        </w:numPr>
        <w:spacing w:before="100" w:beforeAutospacing="1" w:after="100" w:afterAutospacing="1" w:line="240" w:lineRule="auto"/>
        <w:rPr>
          <w:ins w:id="423" w:author="Unknown"/>
        </w:rPr>
      </w:pPr>
      <w:ins w:id="424" w:author="Unknown">
        <w:r>
          <w:t>                </w:t>
        </w:r>
        <w:proofErr w:type="spellStart"/>
        <w:r>
          <w:t>result.append</w:t>
        </w:r>
        <w:proofErr w:type="spellEnd"/>
        <w:r>
          <w:t>(</w:t>
        </w:r>
        <w:r>
          <w:rPr>
            <w:rStyle w:val="string"/>
          </w:rPr>
          <w:t>"Selected Items:"</w:t>
        </w:r>
        <w:r>
          <w:t>);  </w:t>
        </w:r>
      </w:ins>
    </w:p>
    <w:p w:rsidR="00FA1978" w:rsidRDefault="00FA1978" w:rsidP="00FA1978">
      <w:pPr>
        <w:numPr>
          <w:ilvl w:val="0"/>
          <w:numId w:val="14"/>
        </w:numPr>
        <w:spacing w:before="100" w:beforeAutospacing="1" w:after="100" w:afterAutospacing="1" w:line="240" w:lineRule="auto"/>
        <w:rPr>
          <w:ins w:id="425" w:author="Unknown"/>
        </w:rPr>
      </w:pPr>
      <w:ins w:id="426" w:author="Unknown">
        <w:r>
          <w:t>                </w:t>
        </w:r>
        <w:r>
          <w:rPr>
            <w:rStyle w:val="keyword"/>
          </w:rPr>
          <w:t>if</w:t>
        </w:r>
        <w:r>
          <w:t>(</w:t>
        </w:r>
        <w:proofErr w:type="spellStart"/>
        <w:r>
          <w:t>pizza.isChecked</w:t>
        </w:r>
        <w:proofErr w:type="spellEnd"/>
        <w:r>
          <w:t>()){  </w:t>
        </w:r>
      </w:ins>
    </w:p>
    <w:p w:rsidR="00FA1978" w:rsidRDefault="00FA1978" w:rsidP="00FA1978">
      <w:pPr>
        <w:numPr>
          <w:ilvl w:val="0"/>
          <w:numId w:val="14"/>
        </w:numPr>
        <w:spacing w:before="100" w:beforeAutospacing="1" w:after="100" w:afterAutospacing="1" w:line="240" w:lineRule="auto"/>
        <w:rPr>
          <w:ins w:id="427" w:author="Unknown"/>
        </w:rPr>
      </w:pPr>
      <w:ins w:id="428" w:author="Unknown">
        <w:r>
          <w:t>                    </w:t>
        </w:r>
        <w:proofErr w:type="spellStart"/>
        <w:r>
          <w:t>result.append</w:t>
        </w:r>
        <w:proofErr w:type="spellEnd"/>
        <w:r>
          <w:t>(</w:t>
        </w:r>
        <w:r>
          <w:rPr>
            <w:rStyle w:val="string"/>
          </w:rPr>
          <w:t>"\</w:t>
        </w:r>
        <w:proofErr w:type="spellStart"/>
        <w:r>
          <w:rPr>
            <w:rStyle w:val="string"/>
          </w:rPr>
          <w:t>nPizza</w:t>
        </w:r>
        <w:proofErr w:type="spellEnd"/>
        <w:r>
          <w:rPr>
            <w:rStyle w:val="string"/>
          </w:rPr>
          <w:t> 100Rs"</w:t>
        </w:r>
        <w:r>
          <w:t>);  </w:t>
        </w:r>
      </w:ins>
    </w:p>
    <w:p w:rsidR="00FA1978" w:rsidRDefault="00FA1978" w:rsidP="00FA1978">
      <w:pPr>
        <w:numPr>
          <w:ilvl w:val="0"/>
          <w:numId w:val="14"/>
        </w:numPr>
        <w:spacing w:before="100" w:beforeAutospacing="1" w:after="100" w:afterAutospacing="1" w:line="240" w:lineRule="auto"/>
        <w:rPr>
          <w:ins w:id="429" w:author="Unknown"/>
        </w:rPr>
      </w:pPr>
      <w:ins w:id="430" w:author="Unknown">
        <w:r>
          <w:t>                    </w:t>
        </w:r>
        <w:proofErr w:type="spellStart"/>
        <w:r>
          <w:t>totalamount</w:t>
        </w:r>
        <w:proofErr w:type="spellEnd"/>
        <w:r>
          <w:t>+=</w:t>
        </w:r>
        <w:r>
          <w:rPr>
            <w:rStyle w:val="number"/>
          </w:rPr>
          <w:t>100</w:t>
        </w:r>
        <w:r>
          <w:t>;  </w:t>
        </w:r>
      </w:ins>
    </w:p>
    <w:p w:rsidR="00FA1978" w:rsidRDefault="00FA1978" w:rsidP="00FA1978">
      <w:pPr>
        <w:numPr>
          <w:ilvl w:val="0"/>
          <w:numId w:val="14"/>
        </w:numPr>
        <w:spacing w:before="100" w:beforeAutospacing="1" w:after="100" w:afterAutospacing="1" w:line="240" w:lineRule="auto"/>
        <w:rPr>
          <w:ins w:id="431" w:author="Unknown"/>
        </w:rPr>
      </w:pPr>
      <w:ins w:id="432" w:author="Unknown">
        <w:r>
          <w:t>                }  </w:t>
        </w:r>
      </w:ins>
    </w:p>
    <w:p w:rsidR="00FA1978" w:rsidRDefault="00FA1978" w:rsidP="00FA1978">
      <w:pPr>
        <w:numPr>
          <w:ilvl w:val="0"/>
          <w:numId w:val="14"/>
        </w:numPr>
        <w:spacing w:before="100" w:beforeAutospacing="1" w:after="100" w:afterAutospacing="1" w:line="240" w:lineRule="auto"/>
        <w:rPr>
          <w:ins w:id="433" w:author="Unknown"/>
        </w:rPr>
      </w:pPr>
      <w:ins w:id="434" w:author="Unknown">
        <w:r>
          <w:t>                </w:t>
        </w:r>
        <w:r>
          <w:rPr>
            <w:rStyle w:val="keyword"/>
          </w:rPr>
          <w:t>if</w:t>
        </w:r>
        <w:r>
          <w:t>(</w:t>
        </w:r>
        <w:proofErr w:type="spellStart"/>
        <w:r>
          <w:t>coffe.isChecked</w:t>
        </w:r>
        <w:proofErr w:type="spellEnd"/>
        <w:r>
          <w:t>()){  </w:t>
        </w:r>
      </w:ins>
    </w:p>
    <w:p w:rsidR="00FA1978" w:rsidRDefault="00FA1978" w:rsidP="00FA1978">
      <w:pPr>
        <w:numPr>
          <w:ilvl w:val="0"/>
          <w:numId w:val="14"/>
        </w:numPr>
        <w:spacing w:before="100" w:beforeAutospacing="1" w:after="100" w:afterAutospacing="1" w:line="240" w:lineRule="auto"/>
        <w:rPr>
          <w:ins w:id="435" w:author="Unknown"/>
        </w:rPr>
      </w:pPr>
      <w:ins w:id="436" w:author="Unknown">
        <w:r>
          <w:t>                    </w:t>
        </w:r>
        <w:proofErr w:type="spellStart"/>
        <w:r>
          <w:t>result.append</w:t>
        </w:r>
        <w:proofErr w:type="spellEnd"/>
        <w:r>
          <w:t>(</w:t>
        </w:r>
        <w:r>
          <w:rPr>
            <w:rStyle w:val="string"/>
          </w:rPr>
          <w:t>"\</w:t>
        </w:r>
        <w:proofErr w:type="spellStart"/>
        <w:r>
          <w:rPr>
            <w:rStyle w:val="string"/>
          </w:rPr>
          <w:t>nCoffe</w:t>
        </w:r>
        <w:proofErr w:type="spellEnd"/>
        <w:r>
          <w:rPr>
            <w:rStyle w:val="string"/>
          </w:rPr>
          <w:t> 50Rs"</w:t>
        </w:r>
        <w:r>
          <w:t>);  </w:t>
        </w:r>
      </w:ins>
    </w:p>
    <w:p w:rsidR="00FA1978" w:rsidRDefault="00FA1978" w:rsidP="00FA1978">
      <w:pPr>
        <w:numPr>
          <w:ilvl w:val="0"/>
          <w:numId w:val="14"/>
        </w:numPr>
        <w:spacing w:before="100" w:beforeAutospacing="1" w:after="100" w:afterAutospacing="1" w:line="240" w:lineRule="auto"/>
        <w:rPr>
          <w:ins w:id="437" w:author="Unknown"/>
        </w:rPr>
      </w:pPr>
      <w:ins w:id="438" w:author="Unknown">
        <w:r>
          <w:t>                    </w:t>
        </w:r>
        <w:proofErr w:type="spellStart"/>
        <w:r>
          <w:t>totalamount</w:t>
        </w:r>
        <w:proofErr w:type="spellEnd"/>
        <w:r>
          <w:t>+=</w:t>
        </w:r>
        <w:r>
          <w:rPr>
            <w:rStyle w:val="number"/>
          </w:rPr>
          <w:t>50</w:t>
        </w:r>
        <w:r>
          <w:t>;  </w:t>
        </w:r>
      </w:ins>
    </w:p>
    <w:p w:rsidR="00FA1978" w:rsidRDefault="00FA1978" w:rsidP="00FA1978">
      <w:pPr>
        <w:numPr>
          <w:ilvl w:val="0"/>
          <w:numId w:val="14"/>
        </w:numPr>
        <w:spacing w:before="100" w:beforeAutospacing="1" w:after="100" w:afterAutospacing="1" w:line="240" w:lineRule="auto"/>
        <w:rPr>
          <w:ins w:id="439" w:author="Unknown"/>
        </w:rPr>
      </w:pPr>
      <w:ins w:id="440" w:author="Unknown">
        <w:r>
          <w:t>                }  </w:t>
        </w:r>
      </w:ins>
    </w:p>
    <w:p w:rsidR="00FA1978" w:rsidRDefault="00FA1978" w:rsidP="00FA1978">
      <w:pPr>
        <w:numPr>
          <w:ilvl w:val="0"/>
          <w:numId w:val="14"/>
        </w:numPr>
        <w:spacing w:before="100" w:beforeAutospacing="1" w:after="100" w:afterAutospacing="1" w:line="240" w:lineRule="auto"/>
        <w:rPr>
          <w:ins w:id="441" w:author="Unknown"/>
        </w:rPr>
      </w:pPr>
      <w:ins w:id="442" w:author="Unknown">
        <w:r>
          <w:t>                </w:t>
        </w:r>
        <w:r>
          <w:rPr>
            <w:rStyle w:val="keyword"/>
          </w:rPr>
          <w:t>if</w:t>
        </w:r>
        <w:r>
          <w:t>(</w:t>
        </w:r>
        <w:proofErr w:type="spellStart"/>
        <w:r>
          <w:t>burger.isChecked</w:t>
        </w:r>
        <w:proofErr w:type="spellEnd"/>
        <w:r>
          <w:t>()){  </w:t>
        </w:r>
      </w:ins>
    </w:p>
    <w:p w:rsidR="00FA1978" w:rsidRDefault="00FA1978" w:rsidP="00FA1978">
      <w:pPr>
        <w:numPr>
          <w:ilvl w:val="0"/>
          <w:numId w:val="14"/>
        </w:numPr>
        <w:spacing w:before="100" w:beforeAutospacing="1" w:after="100" w:afterAutospacing="1" w:line="240" w:lineRule="auto"/>
        <w:rPr>
          <w:ins w:id="443" w:author="Unknown"/>
        </w:rPr>
      </w:pPr>
      <w:ins w:id="444" w:author="Unknown">
        <w:r>
          <w:t>                    </w:t>
        </w:r>
        <w:proofErr w:type="spellStart"/>
        <w:r>
          <w:t>result.append</w:t>
        </w:r>
        <w:proofErr w:type="spellEnd"/>
        <w:r>
          <w:t>(</w:t>
        </w:r>
        <w:r>
          <w:rPr>
            <w:rStyle w:val="string"/>
          </w:rPr>
          <w:t>"\</w:t>
        </w:r>
        <w:proofErr w:type="spellStart"/>
        <w:r>
          <w:rPr>
            <w:rStyle w:val="string"/>
          </w:rPr>
          <w:t>nBurger</w:t>
        </w:r>
        <w:proofErr w:type="spellEnd"/>
        <w:r>
          <w:rPr>
            <w:rStyle w:val="string"/>
          </w:rPr>
          <w:t> 120Rs"</w:t>
        </w:r>
        <w:r>
          <w:t>);  </w:t>
        </w:r>
      </w:ins>
    </w:p>
    <w:p w:rsidR="00FA1978" w:rsidRDefault="00FA1978" w:rsidP="00FA1978">
      <w:pPr>
        <w:numPr>
          <w:ilvl w:val="0"/>
          <w:numId w:val="14"/>
        </w:numPr>
        <w:spacing w:before="100" w:beforeAutospacing="1" w:after="100" w:afterAutospacing="1" w:line="240" w:lineRule="auto"/>
        <w:rPr>
          <w:ins w:id="445" w:author="Unknown"/>
        </w:rPr>
      </w:pPr>
      <w:ins w:id="446" w:author="Unknown">
        <w:r>
          <w:t>                    </w:t>
        </w:r>
        <w:proofErr w:type="spellStart"/>
        <w:r>
          <w:t>totalamount</w:t>
        </w:r>
        <w:proofErr w:type="spellEnd"/>
        <w:r>
          <w:t>+=</w:t>
        </w:r>
        <w:r>
          <w:rPr>
            <w:rStyle w:val="number"/>
          </w:rPr>
          <w:t>120</w:t>
        </w:r>
        <w:r>
          <w:t>;  </w:t>
        </w:r>
      </w:ins>
    </w:p>
    <w:p w:rsidR="00FA1978" w:rsidRDefault="00FA1978" w:rsidP="00FA1978">
      <w:pPr>
        <w:numPr>
          <w:ilvl w:val="0"/>
          <w:numId w:val="14"/>
        </w:numPr>
        <w:spacing w:before="100" w:beforeAutospacing="1" w:after="100" w:afterAutospacing="1" w:line="240" w:lineRule="auto"/>
        <w:rPr>
          <w:ins w:id="447" w:author="Unknown"/>
        </w:rPr>
      </w:pPr>
      <w:ins w:id="448" w:author="Unknown">
        <w:r>
          <w:t>                }  </w:t>
        </w:r>
      </w:ins>
    </w:p>
    <w:p w:rsidR="00FA1978" w:rsidRDefault="00FA1978" w:rsidP="00FA1978">
      <w:pPr>
        <w:numPr>
          <w:ilvl w:val="0"/>
          <w:numId w:val="14"/>
        </w:numPr>
        <w:spacing w:before="100" w:beforeAutospacing="1" w:after="100" w:afterAutospacing="1" w:line="240" w:lineRule="auto"/>
        <w:rPr>
          <w:ins w:id="449" w:author="Unknown"/>
        </w:rPr>
      </w:pPr>
      <w:ins w:id="450" w:author="Unknown">
        <w:r>
          <w:t>                </w:t>
        </w:r>
        <w:proofErr w:type="spellStart"/>
        <w:r>
          <w:t>result.append</w:t>
        </w:r>
        <w:proofErr w:type="spellEnd"/>
        <w:r>
          <w:t>(</w:t>
        </w:r>
        <w:r>
          <w:rPr>
            <w:rStyle w:val="string"/>
          </w:rPr>
          <w:t>"\</w:t>
        </w:r>
        <w:proofErr w:type="spellStart"/>
        <w:r>
          <w:rPr>
            <w:rStyle w:val="string"/>
          </w:rPr>
          <w:t>nTotal</w:t>
        </w:r>
        <w:proofErr w:type="spellEnd"/>
        <w:r>
          <w:rPr>
            <w:rStyle w:val="string"/>
          </w:rPr>
          <w:t>: "</w:t>
        </w:r>
        <w:r>
          <w:t>+</w:t>
        </w:r>
        <w:proofErr w:type="spellStart"/>
        <w:r>
          <w:t>totalamount</w:t>
        </w:r>
        <w:proofErr w:type="spellEnd"/>
        <w:r>
          <w:t>+</w:t>
        </w:r>
        <w:r>
          <w:rPr>
            <w:rStyle w:val="string"/>
          </w:rPr>
          <w:t>"</w:t>
        </w:r>
        <w:proofErr w:type="spellStart"/>
        <w:r>
          <w:rPr>
            <w:rStyle w:val="string"/>
          </w:rPr>
          <w:t>Rs</w:t>
        </w:r>
        <w:proofErr w:type="spellEnd"/>
        <w:r>
          <w:rPr>
            <w:rStyle w:val="string"/>
          </w:rPr>
          <w:t>"</w:t>
        </w:r>
        <w:r>
          <w:t>);  </w:t>
        </w:r>
      </w:ins>
    </w:p>
    <w:p w:rsidR="00FA1978" w:rsidRDefault="00FA1978" w:rsidP="00FA1978">
      <w:pPr>
        <w:numPr>
          <w:ilvl w:val="0"/>
          <w:numId w:val="14"/>
        </w:numPr>
        <w:spacing w:before="100" w:beforeAutospacing="1" w:after="100" w:afterAutospacing="1" w:line="240" w:lineRule="auto"/>
        <w:rPr>
          <w:ins w:id="451" w:author="Unknown"/>
        </w:rPr>
      </w:pPr>
      <w:ins w:id="452" w:author="Unknown">
        <w:r>
          <w:t>                </w:t>
        </w:r>
        <w:r>
          <w:rPr>
            <w:rStyle w:val="comment"/>
          </w:rPr>
          <w:t>//Displaying the message on the toast</w:t>
        </w:r>
        <w:r>
          <w:t>  </w:t>
        </w:r>
      </w:ins>
    </w:p>
    <w:p w:rsidR="00FA1978" w:rsidRDefault="00FA1978" w:rsidP="00FA1978">
      <w:pPr>
        <w:numPr>
          <w:ilvl w:val="0"/>
          <w:numId w:val="14"/>
        </w:numPr>
        <w:spacing w:before="100" w:beforeAutospacing="1" w:after="100" w:afterAutospacing="1" w:line="240" w:lineRule="auto"/>
        <w:rPr>
          <w:ins w:id="453" w:author="Unknown"/>
        </w:rPr>
      </w:pPr>
      <w:ins w:id="454" w:author="Unknown">
        <w:r>
          <w:t>                Toast.makeText(getApplicationContext(), result.toString(), Toast.LENGTH_LONG).show();  </w:t>
        </w:r>
      </w:ins>
    </w:p>
    <w:p w:rsidR="00FA1978" w:rsidRDefault="00FA1978" w:rsidP="00FA1978">
      <w:pPr>
        <w:numPr>
          <w:ilvl w:val="0"/>
          <w:numId w:val="14"/>
        </w:numPr>
        <w:spacing w:before="100" w:beforeAutospacing="1" w:after="100" w:afterAutospacing="1" w:line="240" w:lineRule="auto"/>
        <w:rPr>
          <w:ins w:id="455" w:author="Unknown"/>
        </w:rPr>
      </w:pPr>
      <w:ins w:id="456" w:author="Unknown">
        <w:r>
          <w:t>            }  </w:t>
        </w:r>
      </w:ins>
    </w:p>
    <w:p w:rsidR="00FA1978" w:rsidRDefault="00FA1978" w:rsidP="00FA1978">
      <w:pPr>
        <w:numPr>
          <w:ilvl w:val="0"/>
          <w:numId w:val="14"/>
        </w:numPr>
        <w:spacing w:before="100" w:beforeAutospacing="1" w:after="100" w:afterAutospacing="1" w:line="240" w:lineRule="auto"/>
        <w:rPr>
          <w:ins w:id="457" w:author="Unknown"/>
        </w:rPr>
      </w:pPr>
      <w:ins w:id="458" w:author="Unknown">
        <w:r>
          <w:t>  </w:t>
        </w:r>
      </w:ins>
    </w:p>
    <w:p w:rsidR="00FA1978" w:rsidRDefault="00FA1978" w:rsidP="00FA1978">
      <w:pPr>
        <w:numPr>
          <w:ilvl w:val="0"/>
          <w:numId w:val="14"/>
        </w:numPr>
        <w:spacing w:before="100" w:beforeAutospacing="1" w:after="100" w:afterAutospacing="1" w:line="240" w:lineRule="auto"/>
        <w:rPr>
          <w:ins w:id="459" w:author="Unknown"/>
        </w:rPr>
      </w:pPr>
      <w:ins w:id="460" w:author="Unknown">
        <w:r>
          <w:t>        });  </w:t>
        </w:r>
      </w:ins>
    </w:p>
    <w:p w:rsidR="00FA1978" w:rsidRDefault="00FA1978" w:rsidP="00FA1978">
      <w:pPr>
        <w:numPr>
          <w:ilvl w:val="0"/>
          <w:numId w:val="14"/>
        </w:numPr>
        <w:spacing w:before="100" w:beforeAutospacing="1" w:after="100" w:afterAutospacing="1" w:line="240" w:lineRule="auto"/>
        <w:rPr>
          <w:ins w:id="461" w:author="Unknown"/>
        </w:rPr>
      </w:pPr>
      <w:ins w:id="462" w:author="Unknown">
        <w:r>
          <w:t>    }  </w:t>
        </w:r>
      </w:ins>
    </w:p>
    <w:p w:rsidR="00FA1978" w:rsidRDefault="00FA1978" w:rsidP="00FA1978">
      <w:pPr>
        <w:numPr>
          <w:ilvl w:val="0"/>
          <w:numId w:val="14"/>
        </w:numPr>
        <w:spacing w:before="100" w:beforeAutospacing="1" w:after="100" w:afterAutospacing="1" w:line="240" w:lineRule="auto"/>
        <w:rPr>
          <w:ins w:id="463" w:author="Unknown"/>
        </w:rPr>
      </w:pPr>
      <w:ins w:id="464" w:author="Unknown">
        <w:r>
          <w:t>}  </w:t>
        </w:r>
      </w:ins>
    </w:p>
    <w:p w:rsidR="00FA1978" w:rsidRDefault="00FA1978" w:rsidP="00FA1978">
      <w:pPr>
        <w:spacing w:after="0"/>
        <w:rPr>
          <w:ins w:id="465" w:author="Unknown"/>
        </w:rPr>
      </w:pPr>
      <w:ins w:id="466" w:author="Unknown">
        <w:r>
          <w:pict>
            <v:rect id="_x0000_i1035" style="width:0;height:1.5pt" o:hralign="center" o:hrstd="t" o:hr="t" fillcolor="#a0a0a0" stroked="f"/>
          </w:pict>
        </w:r>
      </w:ins>
    </w:p>
    <w:p w:rsidR="00FA1978" w:rsidRDefault="00FA1978" w:rsidP="00FA1978">
      <w:pPr>
        <w:pStyle w:val="Heading4"/>
        <w:rPr>
          <w:ins w:id="467" w:author="Unknown"/>
        </w:rPr>
      </w:pPr>
      <w:ins w:id="468" w:author="Unknown">
        <w:r>
          <w:lastRenderedPageBreak/>
          <w:t>Output:</w:t>
        </w:r>
      </w:ins>
    </w:p>
    <w:p w:rsidR="00FA1978" w:rsidRDefault="00FA1978" w:rsidP="00FA1978">
      <w:pPr>
        <w:rPr>
          <w:ins w:id="469" w:author="Unknown"/>
        </w:rPr>
      </w:pPr>
      <w:r>
        <w:rPr>
          <w:noProof/>
        </w:rPr>
        <w:drawing>
          <wp:inline distT="0" distB="0" distL="0" distR="0">
            <wp:extent cx="2571750" cy="4572000"/>
            <wp:effectExtent l="0" t="0" r="0" b="0"/>
            <wp:docPr id="21" name="Picture 21" descr="android checkbox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droid checkbox example output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r>
        <w:rPr>
          <w:noProof/>
        </w:rPr>
        <w:drawing>
          <wp:inline distT="0" distB="0" distL="0" distR="0">
            <wp:extent cx="2571750" cy="4572000"/>
            <wp:effectExtent l="0" t="0" r="0" b="0"/>
            <wp:docPr id="20" name="Picture 20" descr="android checkbox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ndroid checkbox example output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1978" w:rsidRDefault="00FA1978" w:rsidP="00517672">
      <w:pPr>
        <w:jc w:val="both"/>
        <w:rPr>
          <w:rFonts w:cstheme="minorHAnsi"/>
          <w:sz w:val="24"/>
          <w:szCs w:val="24"/>
        </w:rPr>
      </w:pPr>
    </w:p>
    <w:p w:rsidR="00FA1978" w:rsidRDefault="00FA1978" w:rsidP="00FA1978">
      <w:pPr>
        <w:pStyle w:val="Heading1"/>
      </w:pPr>
      <w:r>
        <w:t xml:space="preserve">Android </w:t>
      </w:r>
      <w:proofErr w:type="spellStart"/>
      <w:r>
        <w:t>RadioButton</w:t>
      </w:r>
      <w:proofErr w:type="spellEnd"/>
    </w:p>
    <w:p w:rsidR="00FA1978" w:rsidRDefault="00FA1978" w:rsidP="00FA1978">
      <w:pPr>
        <w:pStyle w:val="NormalWeb"/>
      </w:pPr>
      <w:proofErr w:type="spellStart"/>
      <w:r>
        <w:rPr>
          <w:rStyle w:val="Strong"/>
        </w:rPr>
        <w:t>RadioButton</w:t>
      </w:r>
      <w:proofErr w:type="spellEnd"/>
      <w:r>
        <w:t xml:space="preserve"> is a two states button which is either checked or unchecked. If a single radio button is unchecked, we can click it to make checked radio button. Once a radio button is checked, it cannot be marked as unchecked by user.</w:t>
      </w:r>
    </w:p>
    <w:p w:rsidR="00FA1978" w:rsidRDefault="00FA1978" w:rsidP="00FA1978">
      <w:pPr>
        <w:pStyle w:val="NormalWeb"/>
      </w:pPr>
      <w:proofErr w:type="spellStart"/>
      <w:r>
        <w:t>RadioButton</w:t>
      </w:r>
      <w:proofErr w:type="spellEnd"/>
      <w:r>
        <w:t xml:space="preserve"> is generally used with </w:t>
      </w:r>
      <w:proofErr w:type="spellStart"/>
      <w:r>
        <w:rPr>
          <w:rStyle w:val="Emphasis"/>
        </w:rPr>
        <w:t>RadioGroup</w:t>
      </w:r>
      <w:proofErr w:type="spellEnd"/>
      <w:r>
        <w:t xml:space="preserve">. </w:t>
      </w:r>
      <w:proofErr w:type="spellStart"/>
      <w:r>
        <w:t>RadioGroup</w:t>
      </w:r>
      <w:proofErr w:type="spellEnd"/>
      <w:r>
        <w:t xml:space="preserve"> contains several radio </w:t>
      </w:r>
      <w:proofErr w:type="gramStart"/>
      <w:r>
        <w:t>buttons,</w:t>
      </w:r>
      <w:proofErr w:type="gramEnd"/>
      <w:r>
        <w:t xml:space="preserve"> marking one radio button as checked makes all other radio buttons as unchecked.</w:t>
      </w:r>
    </w:p>
    <w:p w:rsidR="00FA1978" w:rsidRDefault="00FA1978" w:rsidP="00FA1978">
      <w:pPr>
        <w:pStyle w:val="Heading2"/>
      </w:pPr>
      <w:r>
        <w:t>Example of Radio Button</w:t>
      </w:r>
    </w:p>
    <w:p w:rsidR="00FA1978" w:rsidRDefault="00FA1978" w:rsidP="00FA1978">
      <w:pPr>
        <w:pStyle w:val="NormalWeb"/>
      </w:pPr>
      <w:r>
        <w:t xml:space="preserve">In this example, we are going to implement single radio button separately as well as radio button in </w:t>
      </w:r>
      <w:proofErr w:type="spellStart"/>
      <w:r>
        <w:rPr>
          <w:rStyle w:val="Strong"/>
        </w:rPr>
        <w:t>RadioGroup</w:t>
      </w:r>
      <w:proofErr w:type="spellEnd"/>
      <w:r>
        <w:t>.</w:t>
      </w:r>
    </w:p>
    <w:p w:rsidR="00FA1978" w:rsidRDefault="00FA1978" w:rsidP="00FA1978">
      <w:pPr>
        <w:pStyle w:val="Heading3"/>
      </w:pPr>
      <w:r>
        <w:t>activity_main.xml</w:t>
      </w:r>
    </w:p>
    <w:p w:rsidR="00FA1978" w:rsidRDefault="00FA1978" w:rsidP="00FA1978">
      <w:pPr>
        <w:pStyle w:val="NormalWeb"/>
      </w:pPr>
      <w:r>
        <w:rPr>
          <w:rStyle w:val="Strong"/>
        </w:rPr>
        <w:t>File: activity_main.xml</w:t>
      </w:r>
    </w:p>
    <w:p w:rsidR="00FA1978" w:rsidRDefault="00FA1978" w:rsidP="00FA1978">
      <w:pPr>
        <w:numPr>
          <w:ilvl w:val="0"/>
          <w:numId w:val="15"/>
        </w:numPr>
        <w:spacing w:before="100" w:beforeAutospacing="1" w:after="100" w:afterAutospacing="1" w:line="240" w:lineRule="auto"/>
      </w:pPr>
      <w:proofErr w:type="gramStart"/>
      <w:r>
        <w:rPr>
          <w:rStyle w:val="tag"/>
        </w:rPr>
        <w:lastRenderedPageBreak/>
        <w:t>&lt;?</w:t>
      </w:r>
      <w:r>
        <w:rPr>
          <w:rStyle w:val="tag-name"/>
        </w:rPr>
        <w:t>xml</w:t>
      </w:r>
      <w:proofErr w:type="gramEnd"/>
      <w:r>
        <w:t> </w:t>
      </w:r>
      <w:r>
        <w:rPr>
          <w:rStyle w:val="attribute"/>
        </w:rPr>
        <w:t>version</w:t>
      </w:r>
      <w:r>
        <w:t>=</w:t>
      </w:r>
      <w:r>
        <w:rPr>
          <w:rStyle w:val="attribute-value"/>
        </w:rPr>
        <w:t>"1.0"</w:t>
      </w:r>
      <w:r>
        <w:t> </w:t>
      </w:r>
      <w:r>
        <w:rPr>
          <w:rStyle w:val="attribute"/>
        </w:rPr>
        <w:t>encoding</w:t>
      </w:r>
      <w:r>
        <w:t>=</w:t>
      </w:r>
      <w:r>
        <w:rPr>
          <w:rStyle w:val="attribute-value"/>
        </w:rPr>
        <w:t>"utf-8"</w:t>
      </w:r>
      <w:r>
        <w:rPr>
          <w:rStyle w:val="tag"/>
        </w:rPr>
        <w:t>?&gt;</w:t>
      </w:r>
      <w:r>
        <w:t>  </w:t>
      </w:r>
    </w:p>
    <w:p w:rsidR="00FA1978" w:rsidRDefault="00FA1978" w:rsidP="00FA1978">
      <w:pPr>
        <w:numPr>
          <w:ilvl w:val="0"/>
          <w:numId w:val="15"/>
        </w:numPr>
        <w:spacing w:before="100" w:beforeAutospacing="1" w:after="100" w:afterAutospacing="1" w:line="240" w:lineRule="auto"/>
      </w:pPr>
      <w:r>
        <w:rPr>
          <w:rStyle w:val="tag"/>
        </w:rPr>
        <w:t>&lt;</w:t>
      </w:r>
      <w:proofErr w:type="spellStart"/>
      <w:r>
        <w:rPr>
          <w:rStyle w:val="tag-name"/>
        </w:rPr>
        <w:t>LinearLayout</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xmlns:android</w:t>
      </w:r>
      <w:proofErr w:type="spellEnd"/>
      <w:r>
        <w:t>=</w:t>
      </w:r>
      <w:r>
        <w:rPr>
          <w:rStyle w:val="attribute-value"/>
        </w:rPr>
        <w:t>"http://schemas.android.com/</w:t>
      </w:r>
      <w:proofErr w:type="spellStart"/>
      <w:r>
        <w:rPr>
          <w:rStyle w:val="attribute-value"/>
        </w:rPr>
        <w:t>apk</w:t>
      </w:r>
      <w:proofErr w:type="spellEnd"/>
      <w:r>
        <w:rPr>
          <w:rStyle w:val="attribute-value"/>
        </w:rPr>
        <w:t>/res/android"</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xmlns:tools</w:t>
      </w:r>
      <w:proofErr w:type="spellEnd"/>
      <w:r>
        <w:t>=</w:t>
      </w:r>
      <w:r>
        <w:rPr>
          <w:rStyle w:val="attribute-value"/>
        </w:rPr>
        <w:t>"http://schemas.android.com/tools"</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match_parent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match_parent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android:orientation</w:t>
      </w:r>
      <w:proofErr w:type="spellEnd"/>
      <w:r>
        <w:t>=</w:t>
      </w:r>
      <w:r>
        <w:rPr>
          <w:rStyle w:val="attribute-value"/>
        </w:rPr>
        <w:t>"vertical"</w:t>
      </w:r>
      <w:r>
        <w:t>  </w:t>
      </w:r>
    </w:p>
    <w:p w:rsidR="00FA1978" w:rsidRDefault="00FA1978" w:rsidP="00FA1978">
      <w:pPr>
        <w:numPr>
          <w:ilvl w:val="0"/>
          <w:numId w:val="15"/>
        </w:numPr>
        <w:spacing w:before="100" w:beforeAutospacing="1" w:after="100" w:afterAutospacing="1" w:line="240" w:lineRule="auto"/>
      </w:pPr>
      <w:r>
        <w:t>    </w:t>
      </w:r>
      <w:r>
        <w:rPr>
          <w:rStyle w:val="attribute"/>
        </w:rPr>
        <w:t>tools:context</w:t>
      </w:r>
      <w:r>
        <w:t>=</w:t>
      </w:r>
      <w:r>
        <w:rPr>
          <w:rStyle w:val="attribute-value"/>
        </w:rPr>
        <w:t>"example.javatpoint.com.radiobutton.MainActivity"</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TextView</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"@+id/textView1"</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"30dp"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android:gravity</w:t>
      </w:r>
      <w:proofErr w:type="spellEnd"/>
      <w:r>
        <w:t>=</w:t>
      </w:r>
      <w:r>
        <w:rPr>
          <w:rStyle w:val="attribute-value"/>
        </w:rPr>
        <w:t>"</w:t>
      </w:r>
      <w:proofErr w:type="spellStart"/>
      <w:r>
        <w:rPr>
          <w:rStyle w:val="attribute-value"/>
        </w:rPr>
        <w:t>center_horizontal</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"22dp"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"Single Radio Buttons"</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comments"/>
        </w:rPr>
        <w:t>&lt;!--   Default </w:t>
      </w:r>
      <w:proofErr w:type="spellStart"/>
      <w:r>
        <w:rPr>
          <w:rStyle w:val="comments"/>
        </w:rPr>
        <w:t>RadioButtons</w:t>
      </w:r>
      <w:proofErr w:type="spellEnd"/>
      <w:r>
        <w:rPr>
          <w:rStyle w:val="comments"/>
        </w:rPr>
        <w:t>  --&gt;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RadioButton</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"@+id/radioButton1"</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android:layout_gravity</w:t>
      </w:r>
      <w:proofErr w:type="spellEnd"/>
      <w:r>
        <w:t>=</w:t>
      </w:r>
      <w:r>
        <w:rPr>
          <w:rStyle w:val="attribute-value"/>
        </w:rPr>
        <w:t>"</w:t>
      </w:r>
      <w:proofErr w:type="spellStart"/>
      <w:r>
        <w:rPr>
          <w:rStyle w:val="attribute-value"/>
        </w:rPr>
        <w:t>center_horizontal</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"Radio Button 1"</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"20dp"</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"20dp"</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RadioButton</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"@+id/radioButton2"</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"Radio Button 2"</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"10dp"</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"20dp"</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r>
        <w:rPr>
          <w:rStyle w:val="tag-name"/>
        </w:rPr>
        <w:t>View</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"1dp"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"20dp"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android:background</w:t>
      </w:r>
      <w:proofErr w:type="spellEnd"/>
      <w:r>
        <w:t>=</w:t>
      </w:r>
      <w:r>
        <w:rPr>
          <w:rStyle w:val="attribute-value"/>
        </w:rPr>
        <w:t>"#B8B894"</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TextView</w:t>
      </w:r>
      <w:proofErr w:type="spellEnd"/>
      <w:r>
        <w:t>  </w:t>
      </w:r>
    </w:p>
    <w:p w:rsidR="00FA1978" w:rsidRDefault="00FA1978" w:rsidP="00FA1978">
      <w:pPr>
        <w:numPr>
          <w:ilvl w:val="0"/>
          <w:numId w:val="15"/>
        </w:numPr>
        <w:spacing w:before="100" w:beforeAutospacing="1" w:after="100" w:afterAutospacing="1" w:line="240" w:lineRule="auto"/>
      </w:pPr>
      <w:r>
        <w:lastRenderedPageBreak/>
        <w:t>        </w:t>
      </w:r>
      <w:proofErr w:type="spellStart"/>
      <w:r>
        <w:rPr>
          <w:rStyle w:val="attribute"/>
        </w:rPr>
        <w:t>android:id</w:t>
      </w:r>
      <w:proofErr w:type="spellEnd"/>
      <w:r>
        <w:t>=</w:t>
      </w:r>
      <w:r>
        <w:rPr>
          <w:rStyle w:val="attribute-value"/>
        </w:rPr>
        <w:t>"@+id/textView2"</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"30dp"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android:gravity</w:t>
      </w:r>
      <w:proofErr w:type="spellEnd"/>
      <w:r>
        <w:t>=</w:t>
      </w:r>
      <w:r>
        <w:rPr>
          <w:rStyle w:val="attribute-value"/>
        </w:rPr>
        <w:t>"</w:t>
      </w:r>
      <w:proofErr w:type="spellStart"/>
      <w:r>
        <w:rPr>
          <w:rStyle w:val="attribute-value"/>
        </w:rPr>
        <w:t>center_horizontal</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"22dp"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"Radio button inside </w:t>
      </w:r>
      <w:proofErr w:type="spellStart"/>
      <w:r>
        <w:rPr>
          <w:rStyle w:val="attribute-value"/>
        </w:rPr>
        <w:t>RadioGroup</w:t>
      </w:r>
      <w:proofErr w:type="spellEnd"/>
      <w:r>
        <w:rPr>
          <w:rStyle w:val="attribute-value"/>
        </w:rPr>
        <w:t>"</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comments"/>
        </w:rPr>
        <w:t>&lt;!--   Customized </w:t>
      </w:r>
      <w:proofErr w:type="spellStart"/>
      <w:r>
        <w:rPr>
          <w:rStyle w:val="comments"/>
        </w:rPr>
        <w:t>RadioButtons</w:t>
      </w:r>
      <w:proofErr w:type="spellEnd"/>
      <w:r>
        <w:rPr>
          <w:rStyle w:val="comments"/>
        </w:rPr>
        <w:t>  --&gt;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RadioGroup</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w:t>
      </w:r>
      <w:proofErr w:type="spellStart"/>
      <w:r>
        <w:rPr>
          <w:rStyle w:val="attribute-value"/>
        </w:rPr>
        <w:t>radioGroup</w:t>
      </w:r>
      <w:proofErr w:type="spellEnd"/>
      <w:r>
        <w:rPr>
          <w:rStyle w:val="attribute-value"/>
        </w:rPr>
        <w:t>"</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RadioButton</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w:t>
      </w:r>
      <w:proofErr w:type="spellStart"/>
      <w:r>
        <w:rPr>
          <w:rStyle w:val="attribute-value"/>
        </w:rPr>
        <w:t>radioMale</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  Male"</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"10dp"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android:checked</w:t>
      </w:r>
      <w:proofErr w:type="spellEnd"/>
      <w:r>
        <w:t>=</w:t>
      </w:r>
      <w:r>
        <w:rPr>
          <w:rStyle w:val="attribute-value"/>
        </w:rPr>
        <w:t>"false"</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"20dp"</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RadioButton</w:t>
      </w:r>
      <w:proofErr w:type="spellEnd"/>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w:t>
      </w:r>
      <w:proofErr w:type="spellStart"/>
      <w:r>
        <w:rPr>
          <w:rStyle w:val="attribute-value"/>
        </w:rPr>
        <w:t>radioFemale</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fill_parent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   Female"</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android:layout_marginTop</w:t>
      </w:r>
      <w:proofErr w:type="spellEnd"/>
      <w:r>
        <w:t>=</w:t>
      </w:r>
      <w:r>
        <w:rPr>
          <w:rStyle w:val="attribute-value"/>
        </w:rPr>
        <w:t>"20dp"</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android:checked</w:t>
      </w:r>
      <w:proofErr w:type="spellEnd"/>
      <w:r>
        <w:t>=</w:t>
      </w:r>
      <w:r>
        <w:rPr>
          <w:rStyle w:val="attribute-value"/>
        </w:rPr>
        <w:t>"false"</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android:textSize</w:t>
      </w:r>
      <w:proofErr w:type="spellEnd"/>
      <w:r>
        <w:t>=</w:t>
      </w:r>
      <w:r>
        <w:rPr>
          <w:rStyle w:val="attribute-value"/>
        </w:rPr>
        <w:t>"20dp"</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r>
        <w:rPr>
          <w:rStyle w:val="tag"/>
        </w:rPr>
        <w:t>&lt;/</w:t>
      </w:r>
      <w:proofErr w:type="spellStart"/>
      <w:r>
        <w:rPr>
          <w:rStyle w:val="tag-name"/>
        </w:rPr>
        <w:t>RadioGroup</w:t>
      </w:r>
      <w:proofErr w:type="spellEnd"/>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r>
        <w:rPr>
          <w:rStyle w:val="tag"/>
        </w:rPr>
        <w:t>&lt;</w:t>
      </w:r>
      <w:r>
        <w:rPr>
          <w:rStyle w:val="tag-name"/>
        </w:rPr>
        <w:t>Button</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android:text</w:t>
      </w:r>
      <w:proofErr w:type="spellEnd"/>
      <w:r>
        <w:t>=</w:t>
      </w:r>
      <w:r>
        <w:rPr>
          <w:rStyle w:val="attribute-value"/>
        </w:rPr>
        <w:t>"Show Selected"</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android:id</w:t>
      </w:r>
      <w:proofErr w:type="spellEnd"/>
      <w:r>
        <w:t>=</w:t>
      </w:r>
      <w:r>
        <w:rPr>
          <w:rStyle w:val="attribute-value"/>
        </w:rPr>
        <w:t>"@+id/button"</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android:onClick</w:t>
      </w:r>
      <w:proofErr w:type="spellEnd"/>
      <w:r>
        <w:t>=</w:t>
      </w:r>
      <w:r>
        <w:rPr>
          <w:rStyle w:val="attribute-value"/>
        </w:rPr>
        <w:t>"</w:t>
      </w:r>
      <w:proofErr w:type="spellStart"/>
      <w:r>
        <w:rPr>
          <w:rStyle w:val="attribute-value"/>
        </w:rPr>
        <w:t>onclickbuttonMethod</w:t>
      </w:r>
      <w:proofErr w:type="spellEnd"/>
      <w:r>
        <w:rPr>
          <w:rStyle w:val="attribute-value"/>
        </w:rPr>
        <w:t>"</w:t>
      </w:r>
      <w:r>
        <w:t>  </w:t>
      </w:r>
    </w:p>
    <w:p w:rsidR="00FA1978" w:rsidRDefault="00FA1978" w:rsidP="00FA1978">
      <w:pPr>
        <w:numPr>
          <w:ilvl w:val="0"/>
          <w:numId w:val="15"/>
        </w:numPr>
        <w:spacing w:before="100" w:beforeAutospacing="1" w:after="100" w:afterAutospacing="1" w:line="240" w:lineRule="auto"/>
      </w:pPr>
      <w:r>
        <w:t>        </w:t>
      </w:r>
      <w:proofErr w:type="spellStart"/>
      <w:r>
        <w:rPr>
          <w:rStyle w:val="attribute"/>
        </w:rPr>
        <w:t>android:layout_gravity</w:t>
      </w:r>
      <w:proofErr w:type="spellEnd"/>
      <w:r>
        <w:t>=</w:t>
      </w:r>
      <w:r>
        <w:rPr>
          <w:rStyle w:val="attribute-value"/>
        </w:rPr>
        <w:t>"</w:t>
      </w:r>
      <w:proofErr w:type="spellStart"/>
      <w:r>
        <w:rPr>
          <w:rStyle w:val="attribute-value"/>
        </w:rPr>
        <w:t>center_horizontal</w:t>
      </w:r>
      <w:proofErr w:type="spellEnd"/>
      <w:r>
        <w:rPr>
          <w:rStyle w:val="attribute-value"/>
        </w:rPr>
        <w:t>"</w:t>
      </w:r>
      <w:r>
        <w:t> </w:t>
      </w:r>
      <w:r>
        <w:rPr>
          <w:rStyle w:val="tag"/>
        </w:rPr>
        <w:t>/&gt;</w:t>
      </w: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t>  </w:t>
      </w:r>
    </w:p>
    <w:p w:rsidR="00FA1978" w:rsidRDefault="00FA1978" w:rsidP="00FA1978">
      <w:pPr>
        <w:numPr>
          <w:ilvl w:val="0"/>
          <w:numId w:val="15"/>
        </w:numPr>
        <w:spacing w:before="100" w:beforeAutospacing="1" w:after="100" w:afterAutospacing="1" w:line="240" w:lineRule="auto"/>
      </w:pPr>
      <w:r>
        <w:rPr>
          <w:rStyle w:val="tag"/>
        </w:rPr>
        <w:t>&lt;/</w:t>
      </w:r>
      <w:proofErr w:type="spellStart"/>
      <w:r>
        <w:rPr>
          <w:rStyle w:val="tag-name"/>
        </w:rPr>
        <w:t>LinearLayout</w:t>
      </w:r>
      <w:proofErr w:type="spellEnd"/>
      <w:r>
        <w:rPr>
          <w:rStyle w:val="tag"/>
        </w:rPr>
        <w:t>&gt;</w:t>
      </w:r>
      <w:r>
        <w:t>  </w:t>
      </w:r>
    </w:p>
    <w:p w:rsidR="00FA1978" w:rsidRDefault="00FA1978" w:rsidP="00FA1978">
      <w:pPr>
        <w:pStyle w:val="Heading3"/>
      </w:pPr>
      <w:r>
        <w:lastRenderedPageBreak/>
        <w:t>Activity class</w:t>
      </w:r>
    </w:p>
    <w:p w:rsidR="00FA1978" w:rsidRDefault="00FA1978" w:rsidP="00FA1978">
      <w:pPr>
        <w:pStyle w:val="NormalWeb"/>
      </w:pPr>
      <w:r>
        <w:rPr>
          <w:rStyle w:val="Strong"/>
        </w:rPr>
        <w:t>File: MainActivity.java</w:t>
      </w:r>
    </w:p>
    <w:p w:rsidR="00FA1978" w:rsidRDefault="00FA1978" w:rsidP="00FA1978">
      <w:pPr>
        <w:numPr>
          <w:ilvl w:val="0"/>
          <w:numId w:val="16"/>
        </w:numPr>
        <w:spacing w:before="100" w:beforeAutospacing="1" w:after="100" w:afterAutospacing="1" w:line="240" w:lineRule="auto"/>
      </w:pPr>
      <w:r>
        <w:rPr>
          <w:rStyle w:val="keyword"/>
        </w:rPr>
        <w:t>package</w:t>
      </w:r>
      <w:r>
        <w:t> </w:t>
      </w:r>
      <w:proofErr w:type="spellStart"/>
      <w:r>
        <w:t>example.javatpoint.com.radiobutton</w:t>
      </w:r>
      <w:proofErr w:type="spellEnd"/>
      <w:r>
        <w:t>;  </w:t>
      </w:r>
    </w:p>
    <w:p w:rsidR="00FA1978" w:rsidRDefault="00FA1978" w:rsidP="00FA1978">
      <w:pPr>
        <w:numPr>
          <w:ilvl w:val="0"/>
          <w:numId w:val="16"/>
        </w:numPr>
        <w:spacing w:before="100" w:beforeAutospacing="1" w:after="100" w:afterAutospacing="1" w:line="240" w:lineRule="auto"/>
      </w:pPr>
      <w:r>
        <w:t>  </w:t>
      </w:r>
    </w:p>
    <w:p w:rsidR="00FA1978" w:rsidRDefault="00FA1978" w:rsidP="00FA1978">
      <w:pPr>
        <w:numPr>
          <w:ilvl w:val="0"/>
          <w:numId w:val="16"/>
        </w:numPr>
        <w:spacing w:before="100" w:beforeAutospacing="1" w:after="100" w:afterAutospacing="1" w:line="240" w:lineRule="auto"/>
      </w:pPr>
      <w:r>
        <w:rPr>
          <w:rStyle w:val="keyword"/>
        </w:rPr>
        <w:t>import</w:t>
      </w:r>
      <w:r>
        <w:t> android.support.v7.app.AppCompatActivity;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android.os.Bundle</w:t>
      </w:r>
      <w:proofErr w:type="spellEnd"/>
      <w:r>
        <w:t>;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android.view.View</w:t>
      </w:r>
      <w:proofErr w:type="spellEnd"/>
      <w:r>
        <w:t>;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android.widget.Button</w:t>
      </w:r>
      <w:proofErr w:type="spellEnd"/>
      <w:r>
        <w:t>;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android.widget.RadioButton</w:t>
      </w:r>
      <w:proofErr w:type="spellEnd"/>
      <w:r>
        <w:t>;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android.widget.RadioGroup</w:t>
      </w:r>
      <w:proofErr w:type="spellEnd"/>
      <w:r>
        <w:t>;  </w:t>
      </w:r>
    </w:p>
    <w:p w:rsidR="00FA1978" w:rsidRDefault="00FA1978" w:rsidP="00FA1978">
      <w:pPr>
        <w:numPr>
          <w:ilvl w:val="0"/>
          <w:numId w:val="16"/>
        </w:numPr>
        <w:spacing w:before="100" w:beforeAutospacing="1" w:after="100" w:afterAutospacing="1" w:line="240" w:lineRule="auto"/>
      </w:pPr>
      <w:r>
        <w:rPr>
          <w:rStyle w:val="keyword"/>
        </w:rPr>
        <w:t>import</w:t>
      </w:r>
      <w:r>
        <w:t> </w:t>
      </w:r>
      <w:proofErr w:type="spellStart"/>
      <w:r>
        <w:t>android.widget.Toast</w:t>
      </w:r>
      <w:proofErr w:type="spellEnd"/>
      <w:r>
        <w:t>;  </w:t>
      </w:r>
    </w:p>
    <w:p w:rsidR="00FA1978" w:rsidRDefault="00FA1978" w:rsidP="00FA1978">
      <w:pPr>
        <w:numPr>
          <w:ilvl w:val="0"/>
          <w:numId w:val="16"/>
        </w:numPr>
        <w:spacing w:before="100" w:beforeAutospacing="1" w:after="100" w:afterAutospacing="1" w:line="240" w:lineRule="auto"/>
      </w:pPr>
      <w:r>
        <w:t>  </w:t>
      </w:r>
    </w:p>
    <w:p w:rsidR="00FA1978" w:rsidRDefault="00FA1978" w:rsidP="00FA1978">
      <w:pPr>
        <w:numPr>
          <w:ilvl w:val="0"/>
          <w:numId w:val="16"/>
        </w:numPr>
        <w:spacing w:before="100" w:beforeAutospacing="1" w:after="100" w:afterAutospacing="1" w:line="240" w:lineRule="auto"/>
      </w:pPr>
      <w:r>
        <w:rPr>
          <w:rStyle w:val="keyword"/>
        </w:rPr>
        <w:t>public</w:t>
      </w:r>
      <w:r>
        <w:t> </w:t>
      </w:r>
      <w:r>
        <w:rPr>
          <w:rStyle w:val="keyword"/>
        </w:rPr>
        <w:t>class</w:t>
      </w:r>
      <w:r>
        <w:t> </w:t>
      </w:r>
      <w:proofErr w:type="spellStart"/>
      <w:r>
        <w:t>MainActivity</w:t>
      </w:r>
      <w:proofErr w:type="spellEnd"/>
      <w:r>
        <w:t> </w:t>
      </w:r>
      <w:r>
        <w:rPr>
          <w:rStyle w:val="keyword"/>
        </w:rPr>
        <w:t>extends</w:t>
      </w:r>
      <w:r>
        <w:t> </w:t>
      </w:r>
      <w:proofErr w:type="spellStart"/>
      <w:r>
        <w:t>AppCompatActivity</w:t>
      </w:r>
      <w:proofErr w:type="spellEnd"/>
      <w:r>
        <w:t> {  </w:t>
      </w:r>
    </w:p>
    <w:p w:rsidR="00FA1978" w:rsidRDefault="00FA1978" w:rsidP="00FA1978">
      <w:pPr>
        <w:numPr>
          <w:ilvl w:val="0"/>
          <w:numId w:val="16"/>
        </w:numPr>
        <w:spacing w:before="100" w:beforeAutospacing="1" w:after="100" w:afterAutospacing="1" w:line="240" w:lineRule="auto"/>
      </w:pPr>
      <w:r>
        <w:t>    Button </w:t>
      </w:r>
      <w:proofErr w:type="spellStart"/>
      <w:r>
        <w:t>button</w:t>
      </w:r>
      <w:proofErr w:type="spellEnd"/>
      <w:r>
        <w:t>;  </w:t>
      </w:r>
    </w:p>
    <w:p w:rsidR="00FA1978" w:rsidRDefault="00FA1978" w:rsidP="00FA1978">
      <w:pPr>
        <w:numPr>
          <w:ilvl w:val="0"/>
          <w:numId w:val="16"/>
        </w:numPr>
        <w:spacing w:before="100" w:beforeAutospacing="1" w:after="100" w:afterAutospacing="1" w:line="240" w:lineRule="auto"/>
      </w:pPr>
      <w:r>
        <w:t>    </w:t>
      </w:r>
      <w:proofErr w:type="spellStart"/>
      <w:r>
        <w:t>RadioButton</w:t>
      </w:r>
      <w:proofErr w:type="spellEnd"/>
      <w:r>
        <w:t> </w:t>
      </w:r>
      <w:proofErr w:type="spellStart"/>
      <w:r>
        <w:t>genderradioButton</w:t>
      </w:r>
      <w:proofErr w:type="spellEnd"/>
      <w:r>
        <w:t>;  </w:t>
      </w:r>
    </w:p>
    <w:p w:rsidR="00FA1978" w:rsidRDefault="00FA1978" w:rsidP="00FA1978">
      <w:pPr>
        <w:numPr>
          <w:ilvl w:val="0"/>
          <w:numId w:val="16"/>
        </w:numPr>
        <w:spacing w:before="100" w:beforeAutospacing="1" w:after="100" w:afterAutospacing="1" w:line="240" w:lineRule="auto"/>
      </w:pPr>
      <w:r>
        <w:t>    </w:t>
      </w:r>
      <w:proofErr w:type="spellStart"/>
      <w:r>
        <w:t>RadioGroup</w:t>
      </w:r>
      <w:proofErr w:type="spellEnd"/>
      <w:r>
        <w:t> </w:t>
      </w:r>
      <w:proofErr w:type="spellStart"/>
      <w:r>
        <w:t>radioGroup</w:t>
      </w:r>
      <w:proofErr w:type="spellEnd"/>
      <w:r>
        <w:t>;  </w:t>
      </w:r>
    </w:p>
    <w:p w:rsidR="00FA1978" w:rsidRDefault="00FA1978" w:rsidP="00FA1978">
      <w:pPr>
        <w:numPr>
          <w:ilvl w:val="0"/>
          <w:numId w:val="16"/>
        </w:numPr>
        <w:spacing w:before="100" w:beforeAutospacing="1" w:after="100" w:afterAutospacing="1" w:line="240" w:lineRule="auto"/>
      </w:pPr>
      <w:r>
        <w:t>    </w:t>
      </w:r>
      <w:r>
        <w:rPr>
          <w:rStyle w:val="annotation"/>
        </w:rPr>
        <w:t>@Override</w:t>
      </w:r>
      <w:r>
        <w:t>  </w:t>
      </w:r>
    </w:p>
    <w:p w:rsidR="00FA1978" w:rsidRDefault="00FA1978" w:rsidP="00FA1978">
      <w:pPr>
        <w:numPr>
          <w:ilvl w:val="0"/>
          <w:numId w:val="16"/>
        </w:numPr>
        <w:spacing w:before="100" w:beforeAutospacing="1" w:after="100" w:afterAutospacing="1" w:line="240" w:lineRule="auto"/>
      </w:pPr>
      <w:r>
        <w:t>    </w:t>
      </w:r>
      <w:r>
        <w:rPr>
          <w:rStyle w:val="keyword"/>
        </w:rPr>
        <w:t>protected</w:t>
      </w:r>
      <w:r>
        <w:t> </w:t>
      </w:r>
      <w:r>
        <w:rPr>
          <w:rStyle w:val="keyword"/>
        </w:rPr>
        <w:t>void</w:t>
      </w:r>
      <w:r>
        <w:t> </w:t>
      </w:r>
      <w:proofErr w:type="spellStart"/>
      <w:r>
        <w:t>onCreate</w:t>
      </w:r>
      <w:proofErr w:type="spellEnd"/>
      <w:r>
        <w:t>(Bundle </w:t>
      </w:r>
      <w:proofErr w:type="spellStart"/>
      <w:r>
        <w:t>savedInstanceState</w:t>
      </w:r>
      <w:proofErr w:type="spellEnd"/>
      <w:r>
        <w:t>) {  </w:t>
      </w:r>
    </w:p>
    <w:p w:rsidR="00FA1978" w:rsidRDefault="00FA1978" w:rsidP="00FA1978">
      <w:pPr>
        <w:numPr>
          <w:ilvl w:val="0"/>
          <w:numId w:val="16"/>
        </w:numPr>
        <w:spacing w:before="100" w:beforeAutospacing="1" w:after="100" w:afterAutospacing="1" w:line="240" w:lineRule="auto"/>
      </w:pPr>
      <w:r>
        <w:t>        </w:t>
      </w:r>
      <w:proofErr w:type="spellStart"/>
      <w:r>
        <w:rPr>
          <w:rStyle w:val="keyword"/>
        </w:rPr>
        <w:t>super</w:t>
      </w:r>
      <w:r>
        <w:t>.onCreate</w:t>
      </w:r>
      <w:proofErr w:type="spellEnd"/>
      <w:r>
        <w:t>(</w:t>
      </w:r>
      <w:proofErr w:type="spellStart"/>
      <w:r>
        <w:t>savedInstanceState</w:t>
      </w:r>
      <w:proofErr w:type="spellEnd"/>
      <w:r>
        <w:t>);  </w:t>
      </w:r>
    </w:p>
    <w:p w:rsidR="00FA1978" w:rsidRDefault="00FA1978" w:rsidP="00FA1978">
      <w:pPr>
        <w:numPr>
          <w:ilvl w:val="0"/>
          <w:numId w:val="16"/>
        </w:numPr>
        <w:spacing w:before="100" w:beforeAutospacing="1" w:after="100" w:afterAutospacing="1" w:line="240" w:lineRule="auto"/>
      </w:pPr>
      <w:r>
        <w:t>        </w:t>
      </w:r>
      <w:proofErr w:type="spellStart"/>
      <w:r>
        <w:t>setContentView</w:t>
      </w:r>
      <w:proofErr w:type="spellEnd"/>
      <w:r>
        <w:t>(</w:t>
      </w:r>
      <w:proofErr w:type="spellStart"/>
      <w:r>
        <w:t>R.layout.activity_main</w:t>
      </w:r>
      <w:proofErr w:type="spellEnd"/>
      <w:r>
        <w:t>);  </w:t>
      </w:r>
    </w:p>
    <w:p w:rsidR="00FA1978" w:rsidRDefault="00FA1978" w:rsidP="00FA1978">
      <w:pPr>
        <w:numPr>
          <w:ilvl w:val="0"/>
          <w:numId w:val="16"/>
        </w:numPr>
        <w:spacing w:before="100" w:beforeAutospacing="1" w:after="100" w:afterAutospacing="1" w:line="240" w:lineRule="auto"/>
      </w:pPr>
      <w:r>
        <w:t>        </w:t>
      </w:r>
      <w:proofErr w:type="spellStart"/>
      <w:r>
        <w:t>radioGroup</w:t>
      </w:r>
      <w:proofErr w:type="spellEnd"/>
      <w:r>
        <w:t>=(</w:t>
      </w:r>
      <w:proofErr w:type="spellStart"/>
      <w:r>
        <w:t>RadioGroup</w:t>
      </w:r>
      <w:proofErr w:type="spellEnd"/>
      <w:r>
        <w:t>)</w:t>
      </w:r>
      <w:proofErr w:type="spellStart"/>
      <w:r>
        <w:t>findViewById</w:t>
      </w:r>
      <w:proofErr w:type="spellEnd"/>
      <w:r>
        <w:t>(</w:t>
      </w:r>
      <w:proofErr w:type="spellStart"/>
      <w:r>
        <w:t>R.id.radioGroup</w:t>
      </w:r>
      <w:proofErr w:type="spellEnd"/>
      <w:r>
        <w:t>);  </w:t>
      </w:r>
    </w:p>
    <w:p w:rsidR="00FA1978" w:rsidRDefault="00FA1978" w:rsidP="00FA1978">
      <w:pPr>
        <w:numPr>
          <w:ilvl w:val="0"/>
          <w:numId w:val="16"/>
        </w:numPr>
        <w:spacing w:before="100" w:beforeAutospacing="1" w:after="100" w:afterAutospacing="1" w:line="240" w:lineRule="auto"/>
      </w:pPr>
      <w:r>
        <w:t>    }  </w:t>
      </w:r>
    </w:p>
    <w:p w:rsidR="00FA1978" w:rsidRDefault="00FA1978" w:rsidP="00FA1978">
      <w:pPr>
        <w:numPr>
          <w:ilvl w:val="0"/>
          <w:numId w:val="16"/>
        </w:numPr>
        <w:spacing w:before="100" w:beforeAutospacing="1" w:after="100" w:afterAutospacing="1" w:line="240" w:lineRule="auto"/>
      </w:pPr>
      <w:r>
        <w:t>    </w:t>
      </w:r>
      <w:r>
        <w:rPr>
          <w:rStyle w:val="keyword"/>
        </w:rPr>
        <w:t>public</w:t>
      </w:r>
      <w:r>
        <w:t> </w:t>
      </w:r>
      <w:r>
        <w:rPr>
          <w:rStyle w:val="keyword"/>
        </w:rPr>
        <w:t>void</w:t>
      </w:r>
      <w:r>
        <w:t> </w:t>
      </w:r>
      <w:proofErr w:type="spellStart"/>
      <w:r>
        <w:t>onclickbuttonMethod</w:t>
      </w:r>
      <w:proofErr w:type="spellEnd"/>
      <w:r>
        <w:t>(View v){  </w:t>
      </w:r>
    </w:p>
    <w:p w:rsidR="00FA1978" w:rsidRDefault="00FA1978" w:rsidP="00FA1978">
      <w:pPr>
        <w:numPr>
          <w:ilvl w:val="0"/>
          <w:numId w:val="16"/>
        </w:numPr>
        <w:spacing w:before="100" w:beforeAutospacing="1" w:after="100" w:afterAutospacing="1" w:line="240" w:lineRule="auto"/>
      </w:pPr>
      <w:r>
        <w:t>        </w:t>
      </w:r>
      <w:proofErr w:type="spellStart"/>
      <w:r>
        <w:rPr>
          <w:rStyle w:val="keyword"/>
        </w:rPr>
        <w:t>int</w:t>
      </w:r>
      <w:proofErr w:type="spellEnd"/>
      <w:r>
        <w:t> </w:t>
      </w:r>
      <w:proofErr w:type="spellStart"/>
      <w:r>
        <w:t>selectedId</w:t>
      </w:r>
      <w:proofErr w:type="spellEnd"/>
      <w:r>
        <w:t> = </w:t>
      </w:r>
      <w:proofErr w:type="spellStart"/>
      <w:r>
        <w:t>radioGroup.getCheckedRadioButtonId</w:t>
      </w:r>
      <w:proofErr w:type="spellEnd"/>
      <w:r>
        <w:t>();  </w:t>
      </w:r>
    </w:p>
    <w:p w:rsidR="00FA1978" w:rsidRDefault="00FA1978" w:rsidP="00FA1978">
      <w:pPr>
        <w:numPr>
          <w:ilvl w:val="0"/>
          <w:numId w:val="16"/>
        </w:numPr>
        <w:spacing w:before="100" w:beforeAutospacing="1" w:after="100" w:afterAutospacing="1" w:line="240" w:lineRule="auto"/>
      </w:pPr>
      <w:r>
        <w:t>        genderradioButton = (RadioButton) findViewById(selectedId);  </w:t>
      </w:r>
    </w:p>
    <w:p w:rsidR="00FA1978" w:rsidRDefault="00FA1978" w:rsidP="00FA1978">
      <w:pPr>
        <w:numPr>
          <w:ilvl w:val="0"/>
          <w:numId w:val="16"/>
        </w:numPr>
        <w:spacing w:before="100" w:beforeAutospacing="1" w:after="100" w:afterAutospacing="1" w:line="240" w:lineRule="auto"/>
      </w:pPr>
      <w:r>
        <w:t>        </w:t>
      </w:r>
      <w:r>
        <w:rPr>
          <w:rStyle w:val="keyword"/>
        </w:rPr>
        <w:t>if</w:t>
      </w:r>
      <w:r>
        <w:t>(</w:t>
      </w:r>
      <w:proofErr w:type="spellStart"/>
      <w:r>
        <w:t>selectedId</w:t>
      </w:r>
      <w:proofErr w:type="spellEnd"/>
      <w:r>
        <w:t>==-</w:t>
      </w:r>
      <w:r>
        <w:rPr>
          <w:rStyle w:val="number"/>
        </w:rPr>
        <w:t>1</w:t>
      </w:r>
      <w:r>
        <w:t>){  </w:t>
      </w:r>
    </w:p>
    <w:p w:rsidR="00FA1978" w:rsidRDefault="00FA1978" w:rsidP="00FA1978">
      <w:pPr>
        <w:numPr>
          <w:ilvl w:val="0"/>
          <w:numId w:val="16"/>
        </w:numPr>
        <w:spacing w:before="100" w:beforeAutospacing="1" w:after="100" w:afterAutospacing="1" w:line="240" w:lineRule="auto"/>
      </w:pPr>
      <w:r>
        <w:t>            Toast.makeText(MainActivity.</w:t>
      </w:r>
      <w:r>
        <w:rPr>
          <w:rStyle w:val="keyword"/>
        </w:rPr>
        <w:t>this</w:t>
      </w:r>
      <w:r>
        <w:t>,</w:t>
      </w:r>
      <w:r>
        <w:rPr>
          <w:rStyle w:val="string"/>
        </w:rPr>
        <w:t>"Nothing selected"</w:t>
      </w:r>
      <w:r>
        <w:t>, Toast.LENGTH_SHORT).show();  </w:t>
      </w:r>
    </w:p>
    <w:p w:rsidR="00FA1978" w:rsidRDefault="00FA1978" w:rsidP="00FA1978">
      <w:pPr>
        <w:numPr>
          <w:ilvl w:val="0"/>
          <w:numId w:val="16"/>
        </w:numPr>
        <w:spacing w:before="100" w:beforeAutospacing="1" w:after="100" w:afterAutospacing="1" w:line="240" w:lineRule="auto"/>
      </w:pPr>
      <w:r>
        <w:t>        }  </w:t>
      </w:r>
    </w:p>
    <w:p w:rsidR="00FA1978" w:rsidRDefault="00FA1978" w:rsidP="00FA1978">
      <w:pPr>
        <w:numPr>
          <w:ilvl w:val="0"/>
          <w:numId w:val="16"/>
        </w:numPr>
        <w:spacing w:before="100" w:beforeAutospacing="1" w:after="100" w:afterAutospacing="1" w:line="240" w:lineRule="auto"/>
      </w:pPr>
      <w:r>
        <w:t>        </w:t>
      </w:r>
      <w:r>
        <w:rPr>
          <w:rStyle w:val="keyword"/>
        </w:rPr>
        <w:t>else</w:t>
      </w:r>
      <w:r>
        <w:t>{  </w:t>
      </w:r>
    </w:p>
    <w:p w:rsidR="00FA1978" w:rsidRDefault="00FA1978" w:rsidP="00FA1978">
      <w:pPr>
        <w:numPr>
          <w:ilvl w:val="0"/>
          <w:numId w:val="16"/>
        </w:numPr>
        <w:spacing w:before="100" w:beforeAutospacing="1" w:after="100" w:afterAutospacing="1" w:line="240" w:lineRule="auto"/>
      </w:pPr>
      <w:r>
        <w:t>            Toast.makeText(MainActivity.</w:t>
      </w:r>
      <w:r>
        <w:rPr>
          <w:rStyle w:val="keyword"/>
        </w:rPr>
        <w:t>this</w:t>
      </w:r>
      <w:r>
        <w:t>,genderradioButton.getText(), Toast.LENGTH_SHORT).show();  </w:t>
      </w:r>
    </w:p>
    <w:p w:rsidR="00FA1978" w:rsidRDefault="00FA1978" w:rsidP="00FA1978">
      <w:pPr>
        <w:numPr>
          <w:ilvl w:val="0"/>
          <w:numId w:val="16"/>
        </w:numPr>
        <w:spacing w:before="100" w:beforeAutospacing="1" w:after="100" w:afterAutospacing="1" w:line="240" w:lineRule="auto"/>
      </w:pPr>
      <w:r>
        <w:t>        }  </w:t>
      </w:r>
    </w:p>
    <w:p w:rsidR="00FA1978" w:rsidRDefault="00FA1978" w:rsidP="00FA1978">
      <w:pPr>
        <w:numPr>
          <w:ilvl w:val="0"/>
          <w:numId w:val="16"/>
        </w:numPr>
        <w:spacing w:before="100" w:beforeAutospacing="1" w:after="100" w:afterAutospacing="1" w:line="240" w:lineRule="auto"/>
      </w:pPr>
      <w:r>
        <w:t>  </w:t>
      </w:r>
    </w:p>
    <w:p w:rsidR="00FA1978" w:rsidRDefault="00FA1978" w:rsidP="00FA1978">
      <w:pPr>
        <w:numPr>
          <w:ilvl w:val="0"/>
          <w:numId w:val="16"/>
        </w:numPr>
        <w:spacing w:before="100" w:beforeAutospacing="1" w:after="100" w:afterAutospacing="1" w:line="240" w:lineRule="auto"/>
      </w:pPr>
      <w:r>
        <w:t>    }  </w:t>
      </w:r>
    </w:p>
    <w:p w:rsidR="00FA1978" w:rsidRDefault="00FA1978" w:rsidP="00FA1978">
      <w:pPr>
        <w:numPr>
          <w:ilvl w:val="0"/>
          <w:numId w:val="16"/>
        </w:numPr>
        <w:spacing w:before="100" w:beforeAutospacing="1" w:after="100" w:afterAutospacing="1" w:line="240" w:lineRule="auto"/>
      </w:pPr>
      <w:r>
        <w:t>}  </w:t>
      </w:r>
    </w:p>
    <w:p w:rsidR="00FA1978" w:rsidRDefault="00FA1978" w:rsidP="00FA1978">
      <w:pPr>
        <w:pStyle w:val="NormalWeb"/>
      </w:pPr>
      <w:r>
        <w:t>Output</w:t>
      </w:r>
    </w:p>
    <w:p w:rsidR="00FA1978" w:rsidRDefault="00FA1978" w:rsidP="00FA1978">
      <w:r>
        <w:rPr>
          <w:noProof/>
        </w:rPr>
        <w:lastRenderedPageBreak/>
        <w:drawing>
          <wp:inline distT="0" distB="0" distL="0" distR="0">
            <wp:extent cx="2571750" cy="4572000"/>
            <wp:effectExtent l="0" t="0" r="0" b="0"/>
            <wp:docPr id="24" name="Picture 24" descr="android Radio 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droid Radio Button 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r>
        <w:br/>
      </w:r>
      <w:r>
        <w:rPr>
          <w:noProof/>
        </w:rPr>
        <w:lastRenderedPageBreak/>
        <w:drawing>
          <wp:inline distT="0" distB="0" distL="0" distR="0">
            <wp:extent cx="2571750" cy="4572000"/>
            <wp:effectExtent l="0" t="0" r="0" b="0"/>
            <wp:docPr id="23" name="Picture 23" descr="android Radio Butt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droid Radio Button 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1978" w:rsidRDefault="00FA1978" w:rsidP="00517672">
      <w:pPr>
        <w:jc w:val="both"/>
        <w:rPr>
          <w:rFonts w:cstheme="minorHAnsi"/>
          <w:sz w:val="24"/>
          <w:szCs w:val="24"/>
        </w:rPr>
      </w:pPr>
    </w:p>
    <w:p w:rsidR="00FA5ADB" w:rsidRDefault="00FA5ADB" w:rsidP="00FA5ADB">
      <w:pPr>
        <w:pStyle w:val="Heading1"/>
      </w:pPr>
      <w:r>
        <w:t>Android Activity Lifecycle</w:t>
      </w:r>
    </w:p>
    <w:p w:rsidR="00FA5ADB" w:rsidRDefault="00FA5ADB" w:rsidP="00FA5ADB">
      <w:r>
        <w:rPr>
          <w:noProof/>
        </w:rPr>
        <w:drawing>
          <wp:inline distT="0" distB="0" distL="0" distR="0">
            <wp:extent cx="1874520" cy="2228850"/>
            <wp:effectExtent l="0" t="0" r="0" b="0"/>
            <wp:docPr id="36" name="Picture 36" descr="android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droid activit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74520" cy="2228850"/>
                    </a:xfrm>
                    <a:prstGeom prst="rect">
                      <a:avLst/>
                    </a:prstGeom>
                    <a:noFill/>
                    <a:ln>
                      <a:noFill/>
                    </a:ln>
                  </pic:spPr>
                </pic:pic>
              </a:graphicData>
            </a:graphic>
          </wp:inline>
        </w:drawing>
      </w:r>
    </w:p>
    <w:p w:rsidR="00FA5ADB" w:rsidRDefault="00FA5ADB" w:rsidP="00FA5ADB">
      <w:pPr>
        <w:pStyle w:val="NormalWeb"/>
      </w:pPr>
      <w:r>
        <w:rPr>
          <w:rStyle w:val="Strong"/>
        </w:rPr>
        <w:t>Android Activity Lifecycle</w:t>
      </w:r>
      <w:r>
        <w:t xml:space="preserve"> is controlled by 7 methods of </w:t>
      </w:r>
      <w:proofErr w:type="spellStart"/>
      <w:r>
        <w:t>android.app.Activity</w:t>
      </w:r>
      <w:proofErr w:type="spellEnd"/>
      <w:r>
        <w:t xml:space="preserve"> class. The android Activity is the subclass of </w:t>
      </w:r>
      <w:proofErr w:type="spellStart"/>
      <w:r>
        <w:t>ContextThemeWrapper</w:t>
      </w:r>
      <w:proofErr w:type="spellEnd"/>
      <w:r>
        <w:t xml:space="preserve"> class.</w:t>
      </w:r>
    </w:p>
    <w:p w:rsidR="00FA5ADB" w:rsidRDefault="00FA5ADB" w:rsidP="00FA5ADB">
      <w:pPr>
        <w:pStyle w:val="NormalWeb"/>
      </w:pPr>
      <w:r>
        <w:lastRenderedPageBreak/>
        <w:t>An activity is the single screen in android. It is like window or frame of Java.</w:t>
      </w:r>
    </w:p>
    <w:p w:rsidR="00FA5ADB" w:rsidRDefault="00FA5ADB" w:rsidP="00FA5ADB">
      <w:pPr>
        <w:pStyle w:val="NormalWeb"/>
      </w:pPr>
      <w:r>
        <w:t>By the help of activity, you can place all your UI components or widgets in a single screen.</w:t>
      </w:r>
    </w:p>
    <w:p w:rsidR="00FA5ADB" w:rsidRDefault="00FA5ADB" w:rsidP="00FA5ADB">
      <w:pPr>
        <w:pStyle w:val="NormalWeb"/>
      </w:pPr>
      <w:r>
        <w:t>The 7 lifecycle method of Activity describes how activity will behave at different states.</w:t>
      </w:r>
    </w:p>
    <w:p w:rsidR="00FA5ADB" w:rsidRDefault="00FA5ADB" w:rsidP="00FA5ADB">
      <w:pPr>
        <w:pStyle w:val="Heading2"/>
      </w:pPr>
      <w:r>
        <w:t>Android Activity Lifecycle methods</w:t>
      </w:r>
    </w:p>
    <w:p w:rsidR="00FA5ADB" w:rsidRDefault="00FA5ADB" w:rsidP="00FA5ADB">
      <w:pPr>
        <w:pStyle w:val="NormalWeb"/>
      </w:pPr>
      <w:r>
        <w:t>Let's see the 7 lifecycle methods of android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4972"/>
      </w:tblGrid>
      <w:tr w:rsidR="00FA5ADB" w:rsidTr="00FA5ADB">
        <w:trPr>
          <w:tblCellSpacing w:w="15" w:type="dxa"/>
        </w:trPr>
        <w:tc>
          <w:tcPr>
            <w:tcW w:w="0" w:type="auto"/>
            <w:vAlign w:val="center"/>
            <w:hideMark/>
          </w:tcPr>
          <w:p w:rsidR="00FA5ADB" w:rsidRDefault="00FA5ADB">
            <w:pPr>
              <w:jc w:val="center"/>
              <w:rPr>
                <w:b/>
                <w:bCs/>
                <w:sz w:val="24"/>
                <w:szCs w:val="24"/>
              </w:rPr>
            </w:pPr>
            <w:r>
              <w:rPr>
                <w:b/>
                <w:bCs/>
              </w:rPr>
              <w:t>Method</w:t>
            </w:r>
          </w:p>
        </w:tc>
        <w:tc>
          <w:tcPr>
            <w:tcW w:w="0" w:type="auto"/>
            <w:vAlign w:val="center"/>
            <w:hideMark/>
          </w:tcPr>
          <w:p w:rsidR="00FA5ADB" w:rsidRDefault="00FA5ADB">
            <w:pPr>
              <w:jc w:val="center"/>
              <w:rPr>
                <w:b/>
                <w:bCs/>
                <w:sz w:val="24"/>
                <w:szCs w:val="24"/>
              </w:rPr>
            </w:pPr>
            <w:r>
              <w:rPr>
                <w:b/>
                <w:bCs/>
              </w:rPr>
              <w:t>Description</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onCreate</w:t>
            </w:r>
            <w:proofErr w:type="spellEnd"/>
          </w:p>
        </w:tc>
        <w:tc>
          <w:tcPr>
            <w:tcW w:w="0" w:type="auto"/>
            <w:vAlign w:val="center"/>
            <w:hideMark/>
          </w:tcPr>
          <w:p w:rsidR="00FA5ADB" w:rsidRDefault="00FA5ADB">
            <w:pPr>
              <w:rPr>
                <w:sz w:val="24"/>
                <w:szCs w:val="24"/>
              </w:rPr>
            </w:pPr>
            <w:proofErr w:type="gramStart"/>
            <w:r>
              <w:t>called</w:t>
            </w:r>
            <w:proofErr w:type="gramEnd"/>
            <w:r>
              <w:t xml:space="preserve"> when activity is first created.</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onStart</w:t>
            </w:r>
            <w:proofErr w:type="spellEnd"/>
          </w:p>
        </w:tc>
        <w:tc>
          <w:tcPr>
            <w:tcW w:w="0" w:type="auto"/>
            <w:vAlign w:val="center"/>
            <w:hideMark/>
          </w:tcPr>
          <w:p w:rsidR="00FA5ADB" w:rsidRDefault="00FA5ADB">
            <w:pPr>
              <w:rPr>
                <w:sz w:val="24"/>
                <w:szCs w:val="24"/>
              </w:rPr>
            </w:pPr>
            <w:proofErr w:type="gramStart"/>
            <w:r>
              <w:t>called</w:t>
            </w:r>
            <w:proofErr w:type="gramEnd"/>
            <w:r>
              <w:t xml:space="preserve"> when activity is becoming visible to the user.</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onResume</w:t>
            </w:r>
            <w:proofErr w:type="spellEnd"/>
          </w:p>
        </w:tc>
        <w:tc>
          <w:tcPr>
            <w:tcW w:w="0" w:type="auto"/>
            <w:vAlign w:val="center"/>
            <w:hideMark/>
          </w:tcPr>
          <w:p w:rsidR="00FA5ADB" w:rsidRDefault="00FA5ADB">
            <w:pPr>
              <w:rPr>
                <w:sz w:val="24"/>
                <w:szCs w:val="24"/>
              </w:rPr>
            </w:pPr>
            <w:proofErr w:type="gramStart"/>
            <w:r>
              <w:t>called</w:t>
            </w:r>
            <w:proofErr w:type="gramEnd"/>
            <w:r>
              <w:t xml:space="preserve"> when activity will start interacting with the user.</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onPause</w:t>
            </w:r>
            <w:proofErr w:type="spellEnd"/>
          </w:p>
        </w:tc>
        <w:tc>
          <w:tcPr>
            <w:tcW w:w="0" w:type="auto"/>
            <w:vAlign w:val="center"/>
            <w:hideMark/>
          </w:tcPr>
          <w:p w:rsidR="00FA5ADB" w:rsidRDefault="00FA5ADB">
            <w:pPr>
              <w:rPr>
                <w:sz w:val="24"/>
                <w:szCs w:val="24"/>
              </w:rPr>
            </w:pPr>
            <w:proofErr w:type="gramStart"/>
            <w:r>
              <w:t>called</w:t>
            </w:r>
            <w:proofErr w:type="gramEnd"/>
            <w:r>
              <w:t xml:space="preserve"> when activity is not visible to the user.</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onStop</w:t>
            </w:r>
            <w:proofErr w:type="spellEnd"/>
          </w:p>
        </w:tc>
        <w:tc>
          <w:tcPr>
            <w:tcW w:w="0" w:type="auto"/>
            <w:vAlign w:val="center"/>
            <w:hideMark/>
          </w:tcPr>
          <w:p w:rsidR="00FA5ADB" w:rsidRDefault="00FA5ADB">
            <w:pPr>
              <w:rPr>
                <w:sz w:val="24"/>
                <w:szCs w:val="24"/>
              </w:rPr>
            </w:pPr>
            <w:proofErr w:type="gramStart"/>
            <w:r>
              <w:t>called</w:t>
            </w:r>
            <w:proofErr w:type="gramEnd"/>
            <w:r>
              <w:t xml:space="preserve"> when activity is no longer visible to the user.</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onRestart</w:t>
            </w:r>
            <w:proofErr w:type="spellEnd"/>
          </w:p>
        </w:tc>
        <w:tc>
          <w:tcPr>
            <w:tcW w:w="0" w:type="auto"/>
            <w:vAlign w:val="center"/>
            <w:hideMark/>
          </w:tcPr>
          <w:p w:rsidR="00FA5ADB" w:rsidRDefault="00FA5ADB">
            <w:pPr>
              <w:rPr>
                <w:sz w:val="24"/>
                <w:szCs w:val="24"/>
              </w:rPr>
            </w:pPr>
            <w:proofErr w:type="gramStart"/>
            <w:r>
              <w:t>called</w:t>
            </w:r>
            <w:proofErr w:type="gramEnd"/>
            <w:r>
              <w:t xml:space="preserve"> after your activity is stopped, prior to start.</w:t>
            </w:r>
          </w:p>
        </w:tc>
      </w:tr>
      <w:tr w:rsidR="00FA5ADB" w:rsidTr="00FA5ADB">
        <w:trPr>
          <w:tblCellSpacing w:w="15" w:type="dxa"/>
        </w:trPr>
        <w:tc>
          <w:tcPr>
            <w:tcW w:w="0" w:type="auto"/>
            <w:vAlign w:val="center"/>
            <w:hideMark/>
          </w:tcPr>
          <w:p w:rsidR="00FA5ADB" w:rsidRDefault="00FA5ADB">
            <w:pPr>
              <w:rPr>
                <w:sz w:val="24"/>
                <w:szCs w:val="24"/>
              </w:rPr>
            </w:pPr>
            <w:proofErr w:type="spellStart"/>
            <w:r>
              <w:rPr>
                <w:b/>
                <w:bCs/>
              </w:rPr>
              <w:t>onDestroy</w:t>
            </w:r>
            <w:proofErr w:type="spellEnd"/>
          </w:p>
        </w:tc>
        <w:tc>
          <w:tcPr>
            <w:tcW w:w="0" w:type="auto"/>
            <w:vAlign w:val="center"/>
            <w:hideMark/>
          </w:tcPr>
          <w:p w:rsidR="00FA5ADB" w:rsidRDefault="00FA5ADB">
            <w:pPr>
              <w:rPr>
                <w:sz w:val="24"/>
                <w:szCs w:val="24"/>
              </w:rPr>
            </w:pPr>
            <w:proofErr w:type="gramStart"/>
            <w:r>
              <w:t>called</w:t>
            </w:r>
            <w:proofErr w:type="gramEnd"/>
            <w:r>
              <w:t xml:space="preserve"> before the activity is destroyed.</w:t>
            </w:r>
          </w:p>
        </w:tc>
      </w:tr>
    </w:tbl>
    <w:p w:rsidR="00FA5ADB" w:rsidRDefault="00FA5ADB" w:rsidP="00FA5ADB">
      <w:pPr>
        <w:rPr>
          <w:ins w:id="470" w:author="Unknown"/>
        </w:rPr>
      </w:pPr>
      <w:r>
        <w:rPr>
          <w:noProof/>
        </w:rPr>
        <w:lastRenderedPageBreak/>
        <w:drawing>
          <wp:inline distT="0" distB="0" distL="0" distR="0">
            <wp:extent cx="4983480" cy="6412230"/>
            <wp:effectExtent l="0" t="0" r="7620" b="7620"/>
            <wp:docPr id="35" name="Picture 35"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ndroid activity lifecycl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983480" cy="6412230"/>
                    </a:xfrm>
                    <a:prstGeom prst="rect">
                      <a:avLst/>
                    </a:prstGeom>
                    <a:noFill/>
                    <a:ln>
                      <a:noFill/>
                    </a:ln>
                  </pic:spPr>
                </pic:pic>
              </a:graphicData>
            </a:graphic>
          </wp:inline>
        </w:drawing>
      </w:r>
    </w:p>
    <w:p w:rsidR="00FA5ADB" w:rsidRDefault="00FA5ADB" w:rsidP="00FA5ADB">
      <w:pPr>
        <w:rPr>
          <w:ins w:id="471" w:author="Unknown"/>
        </w:rPr>
      </w:pPr>
      <w:ins w:id="472" w:author="Unknown">
        <w:r>
          <w:t>File: activity_main.xml</w:t>
        </w:r>
      </w:ins>
    </w:p>
    <w:p w:rsidR="00FA5ADB" w:rsidRDefault="00FA5ADB" w:rsidP="00FA5ADB">
      <w:pPr>
        <w:numPr>
          <w:ilvl w:val="0"/>
          <w:numId w:val="17"/>
        </w:numPr>
        <w:spacing w:before="100" w:beforeAutospacing="1" w:after="100" w:afterAutospacing="1" w:line="240" w:lineRule="auto"/>
        <w:rPr>
          <w:ins w:id="473" w:author="Unknown"/>
        </w:rPr>
      </w:pPr>
      <w:proofErr w:type="gramStart"/>
      <w:ins w:id="474" w:author="Unknown">
        <w:r>
          <w:rPr>
            <w:rStyle w:val="tag"/>
          </w:rPr>
          <w:t>&lt;?</w:t>
        </w:r>
        <w:r>
          <w:rPr>
            <w:rStyle w:val="tag-name"/>
          </w:rPr>
          <w:t>xml</w:t>
        </w:r>
        <w:proofErr w:type="gramEnd"/>
        <w:r>
          <w:t> </w:t>
        </w:r>
        <w:r>
          <w:rPr>
            <w:rStyle w:val="attribute"/>
          </w:rPr>
          <w:t>version</w:t>
        </w:r>
        <w:r>
          <w:t>=</w:t>
        </w:r>
        <w:r>
          <w:rPr>
            <w:rStyle w:val="attribute-value"/>
          </w:rPr>
          <w:t>"1.0"</w:t>
        </w:r>
        <w:r>
          <w:t> </w:t>
        </w:r>
        <w:r>
          <w:rPr>
            <w:rStyle w:val="attribute"/>
          </w:rPr>
          <w:t>encoding</w:t>
        </w:r>
        <w:r>
          <w:t>=</w:t>
        </w:r>
        <w:r>
          <w:rPr>
            <w:rStyle w:val="attribute-value"/>
          </w:rPr>
          <w:t>"utf-8"</w:t>
        </w:r>
        <w:r>
          <w:rPr>
            <w:rStyle w:val="tag"/>
          </w:rPr>
          <w:t>?&gt;</w:t>
        </w:r>
        <w:r>
          <w:t>  </w:t>
        </w:r>
      </w:ins>
    </w:p>
    <w:p w:rsidR="00FA5ADB" w:rsidRDefault="00FA5ADB" w:rsidP="00FA5ADB">
      <w:pPr>
        <w:numPr>
          <w:ilvl w:val="0"/>
          <w:numId w:val="17"/>
        </w:numPr>
        <w:spacing w:before="100" w:beforeAutospacing="1" w:after="100" w:afterAutospacing="1" w:line="240" w:lineRule="auto"/>
        <w:rPr>
          <w:ins w:id="475" w:author="Unknown"/>
        </w:rPr>
      </w:pPr>
      <w:ins w:id="476" w:author="Unknown">
        <w:r>
          <w:rPr>
            <w:rStyle w:val="tag"/>
          </w:rPr>
          <w:t>&lt;</w:t>
        </w:r>
        <w:r>
          <w:rPr>
            <w:rStyle w:val="tag-name"/>
          </w:rPr>
          <w:t>android.support.constraint.ConstraintLayout</w:t>
        </w:r>
        <w:r>
          <w:t> </w:t>
        </w:r>
        <w:r>
          <w:rPr>
            <w:rStyle w:val="attribute"/>
          </w:rPr>
          <w:t>xmlns:android</w:t>
        </w:r>
        <w:r>
          <w:t>=</w:t>
        </w:r>
        <w:r>
          <w:rPr>
            <w:rStyle w:val="attribute-value"/>
          </w:rPr>
          <w:t>"http://schemas.android.com/apk/res/android"</w:t>
        </w:r>
        <w:r>
          <w:t>  </w:t>
        </w:r>
      </w:ins>
    </w:p>
    <w:p w:rsidR="00FA5ADB" w:rsidRDefault="00FA5ADB" w:rsidP="00FA5ADB">
      <w:pPr>
        <w:numPr>
          <w:ilvl w:val="0"/>
          <w:numId w:val="17"/>
        </w:numPr>
        <w:spacing w:before="100" w:beforeAutospacing="1" w:after="100" w:afterAutospacing="1" w:line="240" w:lineRule="auto"/>
        <w:rPr>
          <w:ins w:id="477" w:author="Unknown"/>
        </w:rPr>
      </w:pPr>
      <w:ins w:id="478" w:author="Unknown">
        <w:r>
          <w:t>    </w:t>
        </w:r>
        <w:proofErr w:type="spellStart"/>
        <w:r>
          <w:rPr>
            <w:rStyle w:val="attribute"/>
          </w:rPr>
          <w:t>xmlns:app</w:t>
        </w:r>
        <w:proofErr w:type="spellEnd"/>
        <w:r>
          <w:t>=</w:t>
        </w:r>
        <w:r>
          <w:rPr>
            <w:rStyle w:val="attribute-value"/>
          </w:rPr>
          <w:t>"http://schemas.android.com/</w:t>
        </w:r>
        <w:proofErr w:type="spellStart"/>
        <w:r>
          <w:rPr>
            <w:rStyle w:val="attribute-value"/>
          </w:rPr>
          <w:t>apk</w:t>
        </w:r>
        <w:proofErr w:type="spellEnd"/>
        <w:r>
          <w:rPr>
            <w:rStyle w:val="attribute-value"/>
          </w:rPr>
          <w:t>/res-auto"</w:t>
        </w:r>
        <w:r>
          <w:t>  </w:t>
        </w:r>
      </w:ins>
    </w:p>
    <w:p w:rsidR="00FA5ADB" w:rsidRDefault="00FA5ADB" w:rsidP="00FA5ADB">
      <w:pPr>
        <w:numPr>
          <w:ilvl w:val="0"/>
          <w:numId w:val="17"/>
        </w:numPr>
        <w:spacing w:before="100" w:beforeAutospacing="1" w:after="100" w:afterAutospacing="1" w:line="240" w:lineRule="auto"/>
        <w:rPr>
          <w:ins w:id="479" w:author="Unknown"/>
        </w:rPr>
      </w:pPr>
      <w:ins w:id="480" w:author="Unknown">
        <w:r>
          <w:t>    </w:t>
        </w:r>
        <w:proofErr w:type="spellStart"/>
        <w:r>
          <w:rPr>
            <w:rStyle w:val="attribute"/>
          </w:rPr>
          <w:t>xmlns:tools</w:t>
        </w:r>
        <w:proofErr w:type="spellEnd"/>
        <w:r>
          <w:t>=</w:t>
        </w:r>
        <w:r>
          <w:rPr>
            <w:rStyle w:val="attribute-value"/>
          </w:rPr>
          <w:t>"http://schemas.android.com/tools"</w:t>
        </w:r>
        <w:r>
          <w:t>  </w:t>
        </w:r>
      </w:ins>
    </w:p>
    <w:p w:rsidR="00FA5ADB" w:rsidRDefault="00FA5ADB" w:rsidP="00FA5ADB">
      <w:pPr>
        <w:numPr>
          <w:ilvl w:val="0"/>
          <w:numId w:val="17"/>
        </w:numPr>
        <w:spacing w:before="100" w:beforeAutospacing="1" w:after="100" w:afterAutospacing="1" w:line="240" w:lineRule="auto"/>
        <w:rPr>
          <w:ins w:id="481" w:author="Unknown"/>
        </w:rPr>
      </w:pPr>
      <w:ins w:id="482" w:author="Unknown">
        <w:r>
          <w:t>    </w:t>
        </w:r>
        <w:proofErr w:type="spellStart"/>
        <w:r>
          <w:rPr>
            <w:rStyle w:val="attribute"/>
          </w:rPr>
          <w:t>android:layout_width</w:t>
        </w:r>
        <w:proofErr w:type="spellEnd"/>
        <w:r>
          <w:t>=</w:t>
        </w:r>
        <w:r>
          <w:rPr>
            <w:rStyle w:val="attribute-value"/>
          </w:rPr>
          <w:t>"</w:t>
        </w:r>
        <w:proofErr w:type="spellStart"/>
        <w:r>
          <w:rPr>
            <w:rStyle w:val="attribute-value"/>
          </w:rPr>
          <w:t>match_parent</w:t>
        </w:r>
        <w:proofErr w:type="spellEnd"/>
        <w:r>
          <w:rPr>
            <w:rStyle w:val="attribute-value"/>
          </w:rPr>
          <w:t>"</w:t>
        </w:r>
        <w:r>
          <w:t>  </w:t>
        </w:r>
      </w:ins>
    </w:p>
    <w:p w:rsidR="00FA5ADB" w:rsidRDefault="00FA5ADB" w:rsidP="00FA5ADB">
      <w:pPr>
        <w:numPr>
          <w:ilvl w:val="0"/>
          <w:numId w:val="17"/>
        </w:numPr>
        <w:spacing w:before="100" w:beforeAutospacing="1" w:after="100" w:afterAutospacing="1" w:line="240" w:lineRule="auto"/>
        <w:rPr>
          <w:ins w:id="483" w:author="Unknown"/>
        </w:rPr>
      </w:pPr>
      <w:ins w:id="484" w:author="Unknown">
        <w:r>
          <w:t>    </w:t>
        </w:r>
        <w:proofErr w:type="spellStart"/>
        <w:r>
          <w:rPr>
            <w:rStyle w:val="attribute"/>
          </w:rPr>
          <w:t>android:layout_height</w:t>
        </w:r>
        <w:proofErr w:type="spellEnd"/>
        <w:r>
          <w:t>=</w:t>
        </w:r>
        <w:r>
          <w:rPr>
            <w:rStyle w:val="attribute-value"/>
          </w:rPr>
          <w:t>"</w:t>
        </w:r>
        <w:proofErr w:type="spellStart"/>
        <w:r>
          <w:rPr>
            <w:rStyle w:val="attribute-value"/>
          </w:rPr>
          <w:t>match_parent</w:t>
        </w:r>
        <w:proofErr w:type="spellEnd"/>
        <w:r>
          <w:rPr>
            <w:rStyle w:val="attribute-value"/>
          </w:rPr>
          <w:t>"</w:t>
        </w:r>
        <w:r>
          <w:t>  </w:t>
        </w:r>
      </w:ins>
    </w:p>
    <w:p w:rsidR="00FA5ADB" w:rsidRDefault="00FA5ADB" w:rsidP="00FA5ADB">
      <w:pPr>
        <w:numPr>
          <w:ilvl w:val="0"/>
          <w:numId w:val="17"/>
        </w:numPr>
        <w:spacing w:before="100" w:beforeAutospacing="1" w:after="100" w:afterAutospacing="1" w:line="240" w:lineRule="auto"/>
        <w:rPr>
          <w:ins w:id="485" w:author="Unknown"/>
        </w:rPr>
      </w:pPr>
      <w:ins w:id="486" w:author="Unknown">
        <w:r>
          <w:lastRenderedPageBreak/>
          <w:t>    </w:t>
        </w:r>
        <w:r>
          <w:rPr>
            <w:rStyle w:val="attribute"/>
          </w:rPr>
          <w:t>tools:context</w:t>
        </w:r>
        <w:r>
          <w:t>=</w:t>
        </w:r>
        <w:r>
          <w:rPr>
            <w:rStyle w:val="attribute-value"/>
          </w:rPr>
          <w:t>"example.javatpoint.com.activitylifecycle.MainActivity"</w:t>
        </w:r>
        <w:r>
          <w:rPr>
            <w:rStyle w:val="tag"/>
          </w:rPr>
          <w:t>&gt;</w:t>
        </w:r>
        <w:r>
          <w:t>  </w:t>
        </w:r>
      </w:ins>
    </w:p>
    <w:p w:rsidR="00FA5ADB" w:rsidRDefault="00FA5ADB" w:rsidP="00FA5ADB">
      <w:pPr>
        <w:numPr>
          <w:ilvl w:val="0"/>
          <w:numId w:val="17"/>
        </w:numPr>
        <w:spacing w:before="100" w:beforeAutospacing="1" w:after="100" w:afterAutospacing="1" w:line="240" w:lineRule="auto"/>
        <w:rPr>
          <w:ins w:id="487" w:author="Unknown"/>
        </w:rPr>
      </w:pPr>
      <w:ins w:id="488" w:author="Unknown">
        <w:r>
          <w:t>  </w:t>
        </w:r>
      </w:ins>
    </w:p>
    <w:p w:rsidR="00FA5ADB" w:rsidRDefault="00FA5ADB" w:rsidP="00FA5ADB">
      <w:pPr>
        <w:numPr>
          <w:ilvl w:val="0"/>
          <w:numId w:val="17"/>
        </w:numPr>
        <w:spacing w:before="100" w:beforeAutospacing="1" w:after="100" w:afterAutospacing="1" w:line="240" w:lineRule="auto"/>
        <w:rPr>
          <w:ins w:id="489" w:author="Unknown"/>
        </w:rPr>
      </w:pPr>
      <w:ins w:id="490" w:author="Unknown">
        <w:r>
          <w:t>    </w:t>
        </w:r>
        <w:r>
          <w:rPr>
            <w:rStyle w:val="tag"/>
          </w:rPr>
          <w:t>&lt;</w:t>
        </w:r>
        <w:proofErr w:type="spellStart"/>
        <w:r>
          <w:rPr>
            <w:rStyle w:val="tag-name"/>
          </w:rPr>
          <w:t>TextView</w:t>
        </w:r>
        <w:proofErr w:type="spellEnd"/>
        <w:r>
          <w:t>  </w:t>
        </w:r>
      </w:ins>
    </w:p>
    <w:p w:rsidR="00FA5ADB" w:rsidRDefault="00FA5ADB" w:rsidP="00FA5ADB">
      <w:pPr>
        <w:numPr>
          <w:ilvl w:val="0"/>
          <w:numId w:val="17"/>
        </w:numPr>
        <w:spacing w:before="100" w:beforeAutospacing="1" w:after="100" w:afterAutospacing="1" w:line="240" w:lineRule="auto"/>
        <w:rPr>
          <w:ins w:id="491" w:author="Unknown"/>
        </w:rPr>
      </w:pPr>
      <w:ins w:id="492" w:author="Unknown">
        <w:r>
          <w:t>        </w:t>
        </w:r>
        <w:proofErr w:type="spellStart"/>
        <w:r>
          <w:rPr>
            <w:rStyle w:val="attribute"/>
          </w:rPr>
          <w:t>android:layout_width</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5ADB" w:rsidRDefault="00FA5ADB" w:rsidP="00FA5ADB">
      <w:pPr>
        <w:numPr>
          <w:ilvl w:val="0"/>
          <w:numId w:val="17"/>
        </w:numPr>
        <w:spacing w:before="100" w:beforeAutospacing="1" w:after="100" w:afterAutospacing="1" w:line="240" w:lineRule="auto"/>
        <w:rPr>
          <w:ins w:id="493" w:author="Unknown"/>
        </w:rPr>
      </w:pPr>
      <w:ins w:id="494" w:author="Unknown">
        <w:r>
          <w:t>        </w:t>
        </w:r>
        <w:proofErr w:type="spellStart"/>
        <w:r>
          <w:rPr>
            <w:rStyle w:val="attribute"/>
          </w:rPr>
          <w:t>android:layout_height</w:t>
        </w:r>
        <w:proofErr w:type="spellEnd"/>
        <w:r>
          <w:t>=</w:t>
        </w:r>
        <w:r>
          <w:rPr>
            <w:rStyle w:val="attribute-value"/>
          </w:rPr>
          <w:t>"</w:t>
        </w:r>
        <w:proofErr w:type="spellStart"/>
        <w:r>
          <w:rPr>
            <w:rStyle w:val="attribute-value"/>
          </w:rPr>
          <w:t>wrap_content</w:t>
        </w:r>
        <w:proofErr w:type="spellEnd"/>
        <w:r>
          <w:rPr>
            <w:rStyle w:val="attribute-value"/>
          </w:rPr>
          <w:t>"</w:t>
        </w:r>
        <w:r>
          <w:t>  </w:t>
        </w:r>
      </w:ins>
    </w:p>
    <w:p w:rsidR="00FA5ADB" w:rsidRDefault="00FA5ADB" w:rsidP="00FA5ADB">
      <w:pPr>
        <w:numPr>
          <w:ilvl w:val="0"/>
          <w:numId w:val="17"/>
        </w:numPr>
        <w:spacing w:before="100" w:beforeAutospacing="1" w:after="100" w:afterAutospacing="1" w:line="240" w:lineRule="auto"/>
        <w:rPr>
          <w:ins w:id="495" w:author="Unknown"/>
        </w:rPr>
      </w:pPr>
      <w:ins w:id="496" w:author="Unknown">
        <w:r>
          <w:t>        </w:t>
        </w:r>
        <w:proofErr w:type="spellStart"/>
        <w:proofErr w:type="gramStart"/>
        <w:r>
          <w:rPr>
            <w:rStyle w:val="attribute"/>
          </w:rPr>
          <w:t>android:</w:t>
        </w:r>
        <w:proofErr w:type="gramEnd"/>
        <w:r>
          <w:rPr>
            <w:rStyle w:val="attribute"/>
          </w:rPr>
          <w:t>text</w:t>
        </w:r>
        <w:proofErr w:type="spellEnd"/>
        <w:r>
          <w:t>=</w:t>
        </w:r>
        <w:r>
          <w:rPr>
            <w:rStyle w:val="attribute-value"/>
          </w:rPr>
          <w:t>"Hello World!"</w:t>
        </w:r>
        <w:r>
          <w:t>  </w:t>
        </w:r>
      </w:ins>
    </w:p>
    <w:p w:rsidR="00FA5ADB" w:rsidRDefault="00FA5ADB" w:rsidP="00FA5ADB">
      <w:pPr>
        <w:numPr>
          <w:ilvl w:val="0"/>
          <w:numId w:val="17"/>
        </w:numPr>
        <w:spacing w:before="100" w:beforeAutospacing="1" w:after="100" w:afterAutospacing="1" w:line="240" w:lineRule="auto"/>
        <w:rPr>
          <w:ins w:id="497" w:author="Unknown"/>
        </w:rPr>
      </w:pPr>
      <w:ins w:id="498" w:author="Unknown">
        <w:r>
          <w:t>        </w:t>
        </w:r>
        <w:proofErr w:type="spellStart"/>
        <w:r>
          <w:rPr>
            <w:rStyle w:val="attribute"/>
          </w:rPr>
          <w:t>app:layout_constraintBottom_toBottomOf</w:t>
        </w:r>
        <w:proofErr w:type="spellEnd"/>
        <w:r>
          <w:t>=</w:t>
        </w:r>
        <w:r>
          <w:rPr>
            <w:rStyle w:val="attribute-value"/>
          </w:rPr>
          <w:t>"parent"</w:t>
        </w:r>
        <w:r>
          <w:t>  </w:t>
        </w:r>
      </w:ins>
    </w:p>
    <w:p w:rsidR="00FA5ADB" w:rsidRDefault="00FA5ADB" w:rsidP="00FA5ADB">
      <w:pPr>
        <w:numPr>
          <w:ilvl w:val="0"/>
          <w:numId w:val="17"/>
        </w:numPr>
        <w:spacing w:before="100" w:beforeAutospacing="1" w:after="100" w:afterAutospacing="1" w:line="240" w:lineRule="auto"/>
        <w:rPr>
          <w:ins w:id="499" w:author="Unknown"/>
        </w:rPr>
      </w:pPr>
      <w:ins w:id="500" w:author="Unknown">
        <w:r>
          <w:t>        </w:t>
        </w:r>
        <w:proofErr w:type="spellStart"/>
        <w:r>
          <w:rPr>
            <w:rStyle w:val="attribute"/>
          </w:rPr>
          <w:t>app:layout_constraintLeft_toLeftOf</w:t>
        </w:r>
        <w:proofErr w:type="spellEnd"/>
        <w:r>
          <w:t>=</w:t>
        </w:r>
        <w:r>
          <w:rPr>
            <w:rStyle w:val="attribute-value"/>
          </w:rPr>
          <w:t>"parent"</w:t>
        </w:r>
        <w:r>
          <w:t>  </w:t>
        </w:r>
      </w:ins>
    </w:p>
    <w:p w:rsidR="00FA5ADB" w:rsidRDefault="00FA5ADB" w:rsidP="00FA5ADB">
      <w:pPr>
        <w:numPr>
          <w:ilvl w:val="0"/>
          <w:numId w:val="17"/>
        </w:numPr>
        <w:spacing w:before="100" w:beforeAutospacing="1" w:after="100" w:afterAutospacing="1" w:line="240" w:lineRule="auto"/>
        <w:rPr>
          <w:ins w:id="501" w:author="Unknown"/>
        </w:rPr>
      </w:pPr>
      <w:ins w:id="502" w:author="Unknown">
        <w:r>
          <w:t>        </w:t>
        </w:r>
        <w:proofErr w:type="spellStart"/>
        <w:r>
          <w:rPr>
            <w:rStyle w:val="attribute"/>
          </w:rPr>
          <w:t>app:layout_constraintRight_toRightOf</w:t>
        </w:r>
        <w:proofErr w:type="spellEnd"/>
        <w:r>
          <w:t>=</w:t>
        </w:r>
        <w:r>
          <w:rPr>
            <w:rStyle w:val="attribute-value"/>
          </w:rPr>
          <w:t>"parent"</w:t>
        </w:r>
        <w:r>
          <w:t>  </w:t>
        </w:r>
      </w:ins>
    </w:p>
    <w:p w:rsidR="00FA5ADB" w:rsidRDefault="00FA5ADB" w:rsidP="00FA5ADB">
      <w:pPr>
        <w:numPr>
          <w:ilvl w:val="0"/>
          <w:numId w:val="17"/>
        </w:numPr>
        <w:spacing w:before="100" w:beforeAutospacing="1" w:after="100" w:afterAutospacing="1" w:line="240" w:lineRule="auto"/>
        <w:rPr>
          <w:ins w:id="503" w:author="Unknown"/>
        </w:rPr>
      </w:pPr>
      <w:ins w:id="504" w:author="Unknown">
        <w:r>
          <w:t>        </w:t>
        </w:r>
        <w:proofErr w:type="spellStart"/>
        <w:r>
          <w:rPr>
            <w:rStyle w:val="attribute"/>
          </w:rPr>
          <w:t>app:layout_constraintTop_toTopOf</w:t>
        </w:r>
        <w:proofErr w:type="spellEnd"/>
        <w:r>
          <w:t>=</w:t>
        </w:r>
        <w:r>
          <w:rPr>
            <w:rStyle w:val="attribute-value"/>
          </w:rPr>
          <w:t>"parent"</w:t>
        </w:r>
        <w:r>
          <w:t> </w:t>
        </w:r>
        <w:r>
          <w:rPr>
            <w:rStyle w:val="tag"/>
          </w:rPr>
          <w:t>/&gt;</w:t>
        </w:r>
        <w:r>
          <w:t>  </w:t>
        </w:r>
      </w:ins>
    </w:p>
    <w:p w:rsidR="00FA5ADB" w:rsidRDefault="00FA5ADB" w:rsidP="00FA5ADB">
      <w:pPr>
        <w:numPr>
          <w:ilvl w:val="0"/>
          <w:numId w:val="17"/>
        </w:numPr>
        <w:spacing w:before="100" w:beforeAutospacing="1" w:after="100" w:afterAutospacing="1" w:line="240" w:lineRule="auto"/>
        <w:rPr>
          <w:ins w:id="505" w:author="Unknown"/>
        </w:rPr>
      </w:pPr>
      <w:ins w:id="506" w:author="Unknown">
        <w:r>
          <w:t>  </w:t>
        </w:r>
      </w:ins>
    </w:p>
    <w:p w:rsidR="00FA5ADB" w:rsidRDefault="00FA5ADB" w:rsidP="00FA5ADB">
      <w:pPr>
        <w:numPr>
          <w:ilvl w:val="0"/>
          <w:numId w:val="17"/>
        </w:numPr>
        <w:spacing w:before="100" w:beforeAutospacing="1" w:after="100" w:afterAutospacing="1" w:line="240" w:lineRule="auto"/>
        <w:rPr>
          <w:ins w:id="507" w:author="Unknown"/>
        </w:rPr>
      </w:pPr>
      <w:ins w:id="508" w:author="Unknown">
        <w:r>
          <w:rPr>
            <w:rStyle w:val="tag"/>
          </w:rPr>
          <w:t>&lt;/</w:t>
        </w:r>
        <w:proofErr w:type="spellStart"/>
        <w:r>
          <w:rPr>
            <w:rStyle w:val="tag-name"/>
          </w:rPr>
          <w:t>android.support.constraint.ConstraintLayout</w:t>
        </w:r>
        <w:proofErr w:type="spellEnd"/>
        <w:r>
          <w:rPr>
            <w:rStyle w:val="tag"/>
          </w:rPr>
          <w:t>&gt;</w:t>
        </w:r>
        <w:r>
          <w:t>  </w:t>
        </w:r>
      </w:ins>
    </w:p>
    <w:p w:rsidR="00FA5ADB" w:rsidRDefault="00FA5ADB" w:rsidP="00FA5ADB">
      <w:pPr>
        <w:pStyle w:val="Heading3"/>
        <w:rPr>
          <w:ins w:id="509" w:author="Unknown"/>
        </w:rPr>
      </w:pPr>
      <w:ins w:id="510" w:author="Unknown">
        <w:r>
          <w:t>Android Activity Lifecycle Example</w:t>
        </w:r>
      </w:ins>
    </w:p>
    <w:p w:rsidR="00FA5ADB" w:rsidRDefault="00FA5ADB" w:rsidP="00FA5ADB">
      <w:pPr>
        <w:pStyle w:val="NormalWeb"/>
        <w:rPr>
          <w:ins w:id="511" w:author="Unknown"/>
        </w:rPr>
      </w:pPr>
      <w:ins w:id="512" w:author="Unknown">
        <w:r>
          <w:t xml:space="preserve">It provides the details about the invocation of life cycle methods of activity. In this example, we are displaying the content on the </w:t>
        </w:r>
        <w:proofErr w:type="spellStart"/>
        <w:r>
          <w:t>logcat</w:t>
        </w:r>
        <w:proofErr w:type="spellEnd"/>
        <w:r>
          <w:t>.</w:t>
        </w:r>
      </w:ins>
    </w:p>
    <w:p w:rsidR="00FA5ADB" w:rsidRDefault="00FA5ADB" w:rsidP="00FA5ADB">
      <w:pPr>
        <w:rPr>
          <w:ins w:id="513" w:author="Unknown"/>
        </w:rPr>
      </w:pPr>
      <w:ins w:id="514" w:author="Unknown">
        <w:r>
          <w:t>File: MainActivity.java</w:t>
        </w:r>
      </w:ins>
    </w:p>
    <w:p w:rsidR="00FA5ADB" w:rsidRDefault="00FA5ADB" w:rsidP="00FA5ADB">
      <w:pPr>
        <w:numPr>
          <w:ilvl w:val="0"/>
          <w:numId w:val="18"/>
        </w:numPr>
        <w:spacing w:before="100" w:beforeAutospacing="1" w:after="100" w:afterAutospacing="1" w:line="240" w:lineRule="auto"/>
        <w:rPr>
          <w:ins w:id="515" w:author="Unknown"/>
        </w:rPr>
      </w:pPr>
      <w:ins w:id="516" w:author="Unknown">
        <w:r>
          <w:rPr>
            <w:rStyle w:val="keyword"/>
          </w:rPr>
          <w:t>package</w:t>
        </w:r>
        <w:r>
          <w:t> </w:t>
        </w:r>
        <w:proofErr w:type="spellStart"/>
        <w:r>
          <w:t>example.javatpoint.com.activitylifecycle</w:t>
        </w:r>
        <w:proofErr w:type="spellEnd"/>
        <w:r>
          <w:t>;  </w:t>
        </w:r>
      </w:ins>
    </w:p>
    <w:p w:rsidR="00FA5ADB" w:rsidRDefault="00FA5ADB" w:rsidP="00FA5ADB">
      <w:pPr>
        <w:numPr>
          <w:ilvl w:val="0"/>
          <w:numId w:val="18"/>
        </w:numPr>
        <w:spacing w:before="100" w:beforeAutospacing="1" w:after="100" w:afterAutospacing="1" w:line="240" w:lineRule="auto"/>
        <w:rPr>
          <w:ins w:id="517" w:author="Unknown"/>
        </w:rPr>
      </w:pPr>
      <w:ins w:id="518" w:author="Unknown">
        <w:r>
          <w:t>  </w:t>
        </w:r>
      </w:ins>
    </w:p>
    <w:p w:rsidR="00FA5ADB" w:rsidRDefault="00FA5ADB" w:rsidP="00FA5ADB">
      <w:pPr>
        <w:numPr>
          <w:ilvl w:val="0"/>
          <w:numId w:val="18"/>
        </w:numPr>
        <w:spacing w:before="100" w:beforeAutospacing="1" w:after="100" w:afterAutospacing="1" w:line="240" w:lineRule="auto"/>
        <w:rPr>
          <w:ins w:id="519" w:author="Unknown"/>
        </w:rPr>
      </w:pPr>
      <w:ins w:id="520" w:author="Unknown">
        <w:r>
          <w:rPr>
            <w:rStyle w:val="keyword"/>
          </w:rPr>
          <w:t>import</w:t>
        </w:r>
        <w:r>
          <w:t> </w:t>
        </w:r>
        <w:proofErr w:type="spellStart"/>
        <w:r>
          <w:t>android.app.Activity</w:t>
        </w:r>
        <w:proofErr w:type="spellEnd"/>
        <w:r>
          <w:t>;  </w:t>
        </w:r>
      </w:ins>
    </w:p>
    <w:p w:rsidR="00FA5ADB" w:rsidRDefault="00FA5ADB" w:rsidP="00FA5ADB">
      <w:pPr>
        <w:numPr>
          <w:ilvl w:val="0"/>
          <w:numId w:val="18"/>
        </w:numPr>
        <w:spacing w:before="100" w:beforeAutospacing="1" w:after="100" w:afterAutospacing="1" w:line="240" w:lineRule="auto"/>
        <w:rPr>
          <w:ins w:id="521" w:author="Unknown"/>
        </w:rPr>
      </w:pPr>
      <w:ins w:id="522" w:author="Unknown">
        <w:r>
          <w:rPr>
            <w:rStyle w:val="keyword"/>
          </w:rPr>
          <w:t>import</w:t>
        </w:r>
        <w:r>
          <w:t> </w:t>
        </w:r>
        <w:proofErr w:type="spellStart"/>
        <w:r>
          <w:t>android.os.Bundle</w:t>
        </w:r>
        <w:proofErr w:type="spellEnd"/>
        <w:r>
          <w:t>;  </w:t>
        </w:r>
      </w:ins>
    </w:p>
    <w:p w:rsidR="00FA5ADB" w:rsidRDefault="00FA5ADB" w:rsidP="00FA5ADB">
      <w:pPr>
        <w:numPr>
          <w:ilvl w:val="0"/>
          <w:numId w:val="18"/>
        </w:numPr>
        <w:spacing w:before="100" w:beforeAutospacing="1" w:after="100" w:afterAutospacing="1" w:line="240" w:lineRule="auto"/>
        <w:rPr>
          <w:ins w:id="523" w:author="Unknown"/>
        </w:rPr>
      </w:pPr>
      <w:ins w:id="524" w:author="Unknown">
        <w:r>
          <w:rPr>
            <w:rStyle w:val="keyword"/>
          </w:rPr>
          <w:t>import</w:t>
        </w:r>
        <w:r>
          <w:t> </w:t>
        </w:r>
        <w:proofErr w:type="spellStart"/>
        <w:r>
          <w:t>android.util.Log</w:t>
        </w:r>
        <w:proofErr w:type="spellEnd"/>
        <w:r>
          <w:t>;  </w:t>
        </w:r>
      </w:ins>
    </w:p>
    <w:p w:rsidR="00FA5ADB" w:rsidRDefault="00FA5ADB" w:rsidP="00FA5ADB">
      <w:pPr>
        <w:numPr>
          <w:ilvl w:val="0"/>
          <w:numId w:val="18"/>
        </w:numPr>
        <w:spacing w:before="100" w:beforeAutospacing="1" w:after="100" w:afterAutospacing="1" w:line="240" w:lineRule="auto"/>
        <w:rPr>
          <w:ins w:id="525" w:author="Unknown"/>
        </w:rPr>
      </w:pPr>
      <w:ins w:id="526" w:author="Unknown">
        <w:r>
          <w:t>  </w:t>
        </w:r>
      </w:ins>
    </w:p>
    <w:p w:rsidR="00FA5ADB" w:rsidRDefault="00FA5ADB" w:rsidP="00FA5ADB">
      <w:pPr>
        <w:numPr>
          <w:ilvl w:val="0"/>
          <w:numId w:val="18"/>
        </w:numPr>
        <w:spacing w:before="100" w:beforeAutospacing="1" w:after="100" w:afterAutospacing="1" w:line="240" w:lineRule="auto"/>
        <w:rPr>
          <w:ins w:id="527" w:author="Unknown"/>
        </w:rPr>
      </w:pPr>
      <w:ins w:id="528" w:author="Unknown">
        <w:r>
          <w:rPr>
            <w:rStyle w:val="keyword"/>
          </w:rPr>
          <w:t>public</w:t>
        </w:r>
        <w:r>
          <w:t> </w:t>
        </w:r>
        <w:r>
          <w:rPr>
            <w:rStyle w:val="keyword"/>
          </w:rPr>
          <w:t>class</w:t>
        </w:r>
        <w:r>
          <w:t> </w:t>
        </w:r>
        <w:proofErr w:type="spellStart"/>
        <w:r>
          <w:t>MainActivity</w:t>
        </w:r>
        <w:proofErr w:type="spellEnd"/>
        <w:r>
          <w:t> </w:t>
        </w:r>
        <w:r>
          <w:rPr>
            <w:rStyle w:val="keyword"/>
          </w:rPr>
          <w:t>extends</w:t>
        </w:r>
        <w:r>
          <w:t> Activity {  </w:t>
        </w:r>
      </w:ins>
    </w:p>
    <w:p w:rsidR="00FA5ADB" w:rsidRDefault="00FA5ADB" w:rsidP="00FA5ADB">
      <w:pPr>
        <w:numPr>
          <w:ilvl w:val="0"/>
          <w:numId w:val="18"/>
        </w:numPr>
        <w:spacing w:before="100" w:beforeAutospacing="1" w:after="100" w:afterAutospacing="1" w:line="240" w:lineRule="auto"/>
        <w:rPr>
          <w:ins w:id="529" w:author="Unknown"/>
        </w:rPr>
      </w:pPr>
      <w:ins w:id="530" w:author="Unknown">
        <w:r>
          <w:t>  </w:t>
        </w:r>
      </w:ins>
    </w:p>
    <w:p w:rsidR="00FA5ADB" w:rsidRDefault="00FA5ADB" w:rsidP="00FA5ADB">
      <w:pPr>
        <w:numPr>
          <w:ilvl w:val="0"/>
          <w:numId w:val="18"/>
        </w:numPr>
        <w:spacing w:before="100" w:beforeAutospacing="1" w:after="100" w:afterAutospacing="1" w:line="240" w:lineRule="auto"/>
        <w:rPr>
          <w:ins w:id="531" w:author="Unknown"/>
        </w:rPr>
      </w:pPr>
      <w:ins w:id="532"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33" w:author="Unknown"/>
        </w:rPr>
      </w:pPr>
      <w:ins w:id="534" w:author="Unknown">
        <w:r>
          <w:t>    </w:t>
        </w:r>
        <w:r>
          <w:rPr>
            <w:rStyle w:val="keyword"/>
          </w:rPr>
          <w:t>protected</w:t>
        </w:r>
        <w:r>
          <w:t> </w:t>
        </w:r>
        <w:r>
          <w:rPr>
            <w:rStyle w:val="keyword"/>
          </w:rPr>
          <w:t>void</w:t>
        </w:r>
        <w:r>
          <w:t> </w:t>
        </w:r>
        <w:proofErr w:type="spellStart"/>
        <w:r>
          <w:t>onCreate</w:t>
        </w:r>
        <w:proofErr w:type="spellEnd"/>
        <w:r>
          <w:t>(Bundle </w:t>
        </w:r>
        <w:proofErr w:type="spellStart"/>
        <w:r>
          <w:t>savedInstanceState</w:t>
        </w:r>
        <w:proofErr w:type="spellEnd"/>
        <w:r>
          <w:t>) {  </w:t>
        </w:r>
      </w:ins>
    </w:p>
    <w:p w:rsidR="00FA5ADB" w:rsidRDefault="00FA5ADB" w:rsidP="00FA5ADB">
      <w:pPr>
        <w:numPr>
          <w:ilvl w:val="0"/>
          <w:numId w:val="18"/>
        </w:numPr>
        <w:spacing w:before="100" w:beforeAutospacing="1" w:after="100" w:afterAutospacing="1" w:line="240" w:lineRule="auto"/>
        <w:rPr>
          <w:ins w:id="535" w:author="Unknown"/>
        </w:rPr>
      </w:pPr>
      <w:ins w:id="536" w:author="Unknown">
        <w:r>
          <w:t>        </w:t>
        </w:r>
        <w:proofErr w:type="spellStart"/>
        <w:r>
          <w:rPr>
            <w:rStyle w:val="keyword"/>
          </w:rPr>
          <w:t>super</w:t>
        </w:r>
        <w:r>
          <w:t>.onCreate</w:t>
        </w:r>
        <w:proofErr w:type="spellEnd"/>
        <w:r>
          <w:t>(</w:t>
        </w:r>
        <w:proofErr w:type="spellStart"/>
        <w:r>
          <w:t>savedInstanceState</w:t>
        </w:r>
        <w:proofErr w:type="spellEnd"/>
        <w:r>
          <w:t>);  </w:t>
        </w:r>
      </w:ins>
    </w:p>
    <w:p w:rsidR="00FA5ADB" w:rsidRDefault="00FA5ADB" w:rsidP="00FA5ADB">
      <w:pPr>
        <w:numPr>
          <w:ilvl w:val="0"/>
          <w:numId w:val="18"/>
        </w:numPr>
        <w:spacing w:before="100" w:beforeAutospacing="1" w:after="100" w:afterAutospacing="1" w:line="240" w:lineRule="auto"/>
        <w:rPr>
          <w:ins w:id="537" w:author="Unknown"/>
        </w:rPr>
      </w:pPr>
      <w:ins w:id="538" w:author="Unknown">
        <w:r>
          <w:t>        </w:t>
        </w:r>
        <w:proofErr w:type="spellStart"/>
        <w:r>
          <w:t>setContentView</w:t>
        </w:r>
        <w:proofErr w:type="spellEnd"/>
        <w:r>
          <w:t>(</w:t>
        </w:r>
        <w:proofErr w:type="spellStart"/>
        <w:r>
          <w:t>R.layout.activity_main</w:t>
        </w:r>
        <w:proofErr w:type="spellEnd"/>
        <w:r>
          <w:t>);  </w:t>
        </w:r>
      </w:ins>
    </w:p>
    <w:p w:rsidR="00FA5ADB" w:rsidRDefault="00FA5ADB" w:rsidP="00FA5ADB">
      <w:pPr>
        <w:numPr>
          <w:ilvl w:val="0"/>
          <w:numId w:val="18"/>
        </w:numPr>
        <w:spacing w:before="100" w:beforeAutospacing="1" w:after="100" w:afterAutospacing="1" w:line="240" w:lineRule="auto"/>
        <w:rPr>
          <w:ins w:id="539" w:author="Unknown"/>
        </w:rPr>
      </w:pPr>
      <w:ins w:id="540" w:author="Unknown">
        <w:r>
          <w:t>        </w:t>
        </w:r>
        <w:proofErr w:type="spellStart"/>
        <w:r>
          <w:t>Log.d</w:t>
        </w:r>
        <w:proofErr w:type="spellEnd"/>
        <w:r>
          <w:t>(</w:t>
        </w:r>
        <w:r>
          <w:rPr>
            <w:rStyle w:val="string"/>
          </w:rPr>
          <w:t>"lifecycle"</w:t>
        </w:r>
        <w:r>
          <w:t>,</w:t>
        </w:r>
        <w:r>
          <w:rPr>
            <w:rStyle w:val="string"/>
          </w:rPr>
          <w:t>"</w:t>
        </w:r>
        <w:proofErr w:type="spellStart"/>
        <w:r>
          <w:rPr>
            <w:rStyle w:val="string"/>
          </w:rPr>
          <w:t>onCreate</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41" w:author="Unknown"/>
        </w:rPr>
      </w:pPr>
      <w:ins w:id="542" w:author="Unknown">
        <w:r>
          <w:t>    }  </w:t>
        </w:r>
      </w:ins>
    </w:p>
    <w:p w:rsidR="00FA5ADB" w:rsidRDefault="00FA5ADB" w:rsidP="00FA5ADB">
      <w:pPr>
        <w:numPr>
          <w:ilvl w:val="0"/>
          <w:numId w:val="18"/>
        </w:numPr>
        <w:spacing w:before="100" w:beforeAutospacing="1" w:after="100" w:afterAutospacing="1" w:line="240" w:lineRule="auto"/>
        <w:rPr>
          <w:ins w:id="543" w:author="Unknown"/>
        </w:rPr>
      </w:pPr>
      <w:ins w:id="54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45" w:author="Unknown"/>
        </w:rPr>
      </w:pPr>
      <w:ins w:id="546" w:author="Unknown">
        <w:r>
          <w:t>    </w:t>
        </w:r>
        <w:r>
          <w:rPr>
            <w:rStyle w:val="keyword"/>
          </w:rPr>
          <w:t>protected</w:t>
        </w:r>
        <w:r>
          <w:t> </w:t>
        </w:r>
        <w:r>
          <w:rPr>
            <w:rStyle w:val="keyword"/>
          </w:rPr>
          <w:t>void</w:t>
        </w:r>
        <w:r>
          <w:t> </w:t>
        </w:r>
        <w:proofErr w:type="spellStart"/>
        <w:r>
          <w:t>onStart</w:t>
        </w:r>
        <w:proofErr w:type="spellEnd"/>
        <w:r>
          <w:t>() {  </w:t>
        </w:r>
      </w:ins>
    </w:p>
    <w:p w:rsidR="00FA5ADB" w:rsidRDefault="00FA5ADB" w:rsidP="00FA5ADB">
      <w:pPr>
        <w:numPr>
          <w:ilvl w:val="0"/>
          <w:numId w:val="18"/>
        </w:numPr>
        <w:spacing w:before="100" w:beforeAutospacing="1" w:after="100" w:afterAutospacing="1" w:line="240" w:lineRule="auto"/>
        <w:rPr>
          <w:ins w:id="547" w:author="Unknown"/>
        </w:rPr>
      </w:pPr>
      <w:ins w:id="548" w:author="Unknown">
        <w:r>
          <w:t>        </w:t>
        </w:r>
        <w:proofErr w:type="spellStart"/>
        <w:r>
          <w:rPr>
            <w:rStyle w:val="keyword"/>
          </w:rPr>
          <w:t>super</w:t>
        </w:r>
        <w:r>
          <w:t>.onStart</w:t>
        </w:r>
        <w:proofErr w:type="spellEnd"/>
        <w:r>
          <w:t>();  </w:t>
        </w:r>
      </w:ins>
    </w:p>
    <w:p w:rsidR="00FA5ADB" w:rsidRDefault="00FA5ADB" w:rsidP="00FA5ADB">
      <w:pPr>
        <w:numPr>
          <w:ilvl w:val="0"/>
          <w:numId w:val="18"/>
        </w:numPr>
        <w:spacing w:before="100" w:beforeAutospacing="1" w:after="100" w:afterAutospacing="1" w:line="240" w:lineRule="auto"/>
        <w:rPr>
          <w:ins w:id="549" w:author="Unknown"/>
        </w:rPr>
      </w:pPr>
      <w:ins w:id="550" w:author="Unknown">
        <w:r>
          <w:t>        </w:t>
        </w:r>
        <w:proofErr w:type="spellStart"/>
        <w:r>
          <w:t>Log.d</w:t>
        </w:r>
        <w:proofErr w:type="spellEnd"/>
        <w:r>
          <w:t>(</w:t>
        </w:r>
        <w:r>
          <w:rPr>
            <w:rStyle w:val="string"/>
          </w:rPr>
          <w:t>"lifecycle"</w:t>
        </w:r>
        <w:r>
          <w:t>,</w:t>
        </w:r>
        <w:r>
          <w:rPr>
            <w:rStyle w:val="string"/>
          </w:rPr>
          <w:t>"</w:t>
        </w:r>
        <w:proofErr w:type="spellStart"/>
        <w:r>
          <w:rPr>
            <w:rStyle w:val="string"/>
          </w:rPr>
          <w:t>onStart</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51" w:author="Unknown"/>
        </w:rPr>
      </w:pPr>
      <w:ins w:id="552" w:author="Unknown">
        <w:r>
          <w:t>    }  </w:t>
        </w:r>
      </w:ins>
    </w:p>
    <w:p w:rsidR="00FA5ADB" w:rsidRDefault="00FA5ADB" w:rsidP="00FA5ADB">
      <w:pPr>
        <w:numPr>
          <w:ilvl w:val="0"/>
          <w:numId w:val="18"/>
        </w:numPr>
        <w:spacing w:before="100" w:beforeAutospacing="1" w:after="100" w:afterAutospacing="1" w:line="240" w:lineRule="auto"/>
        <w:rPr>
          <w:ins w:id="553" w:author="Unknown"/>
        </w:rPr>
      </w:pPr>
      <w:ins w:id="55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55" w:author="Unknown"/>
        </w:rPr>
      </w:pPr>
      <w:ins w:id="556" w:author="Unknown">
        <w:r>
          <w:t>    </w:t>
        </w:r>
        <w:r>
          <w:rPr>
            <w:rStyle w:val="keyword"/>
          </w:rPr>
          <w:t>protected</w:t>
        </w:r>
        <w:r>
          <w:t> </w:t>
        </w:r>
        <w:r>
          <w:rPr>
            <w:rStyle w:val="keyword"/>
          </w:rPr>
          <w:t>void</w:t>
        </w:r>
        <w:r>
          <w:t> </w:t>
        </w:r>
        <w:proofErr w:type="spellStart"/>
        <w:r>
          <w:t>onResume</w:t>
        </w:r>
        <w:proofErr w:type="spellEnd"/>
        <w:r>
          <w:t>() {  </w:t>
        </w:r>
      </w:ins>
    </w:p>
    <w:p w:rsidR="00FA5ADB" w:rsidRDefault="00FA5ADB" w:rsidP="00FA5ADB">
      <w:pPr>
        <w:numPr>
          <w:ilvl w:val="0"/>
          <w:numId w:val="18"/>
        </w:numPr>
        <w:spacing w:before="100" w:beforeAutospacing="1" w:after="100" w:afterAutospacing="1" w:line="240" w:lineRule="auto"/>
        <w:rPr>
          <w:ins w:id="557" w:author="Unknown"/>
        </w:rPr>
      </w:pPr>
      <w:ins w:id="558" w:author="Unknown">
        <w:r>
          <w:t>        </w:t>
        </w:r>
        <w:proofErr w:type="spellStart"/>
        <w:r>
          <w:rPr>
            <w:rStyle w:val="keyword"/>
          </w:rPr>
          <w:t>super</w:t>
        </w:r>
        <w:r>
          <w:t>.onResume</w:t>
        </w:r>
        <w:proofErr w:type="spellEnd"/>
        <w:r>
          <w:t>();  </w:t>
        </w:r>
      </w:ins>
    </w:p>
    <w:p w:rsidR="00FA5ADB" w:rsidRDefault="00FA5ADB" w:rsidP="00FA5ADB">
      <w:pPr>
        <w:numPr>
          <w:ilvl w:val="0"/>
          <w:numId w:val="18"/>
        </w:numPr>
        <w:spacing w:before="100" w:beforeAutospacing="1" w:after="100" w:afterAutospacing="1" w:line="240" w:lineRule="auto"/>
        <w:rPr>
          <w:ins w:id="559" w:author="Unknown"/>
        </w:rPr>
      </w:pPr>
      <w:ins w:id="560" w:author="Unknown">
        <w:r>
          <w:t>        </w:t>
        </w:r>
        <w:proofErr w:type="spellStart"/>
        <w:r>
          <w:t>Log.d</w:t>
        </w:r>
        <w:proofErr w:type="spellEnd"/>
        <w:r>
          <w:t>(</w:t>
        </w:r>
        <w:r>
          <w:rPr>
            <w:rStyle w:val="string"/>
          </w:rPr>
          <w:t>"lifecycle"</w:t>
        </w:r>
        <w:r>
          <w:t>,</w:t>
        </w:r>
        <w:r>
          <w:rPr>
            <w:rStyle w:val="string"/>
          </w:rPr>
          <w:t>"</w:t>
        </w:r>
        <w:proofErr w:type="spellStart"/>
        <w:r>
          <w:rPr>
            <w:rStyle w:val="string"/>
          </w:rPr>
          <w:t>onResume</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61" w:author="Unknown"/>
        </w:rPr>
      </w:pPr>
      <w:ins w:id="562" w:author="Unknown">
        <w:r>
          <w:t>    }  </w:t>
        </w:r>
      </w:ins>
    </w:p>
    <w:p w:rsidR="00FA5ADB" w:rsidRDefault="00FA5ADB" w:rsidP="00FA5ADB">
      <w:pPr>
        <w:numPr>
          <w:ilvl w:val="0"/>
          <w:numId w:val="18"/>
        </w:numPr>
        <w:spacing w:before="100" w:beforeAutospacing="1" w:after="100" w:afterAutospacing="1" w:line="240" w:lineRule="auto"/>
        <w:rPr>
          <w:ins w:id="563" w:author="Unknown"/>
        </w:rPr>
      </w:pPr>
      <w:ins w:id="56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65" w:author="Unknown"/>
        </w:rPr>
      </w:pPr>
      <w:ins w:id="566" w:author="Unknown">
        <w:r>
          <w:t>    </w:t>
        </w:r>
        <w:r>
          <w:rPr>
            <w:rStyle w:val="keyword"/>
          </w:rPr>
          <w:t>protected</w:t>
        </w:r>
        <w:r>
          <w:t> </w:t>
        </w:r>
        <w:r>
          <w:rPr>
            <w:rStyle w:val="keyword"/>
          </w:rPr>
          <w:t>void</w:t>
        </w:r>
        <w:r>
          <w:t> </w:t>
        </w:r>
        <w:proofErr w:type="spellStart"/>
        <w:r>
          <w:t>onPause</w:t>
        </w:r>
        <w:proofErr w:type="spellEnd"/>
        <w:r>
          <w:t>() {  </w:t>
        </w:r>
      </w:ins>
    </w:p>
    <w:p w:rsidR="00FA5ADB" w:rsidRDefault="00FA5ADB" w:rsidP="00FA5ADB">
      <w:pPr>
        <w:numPr>
          <w:ilvl w:val="0"/>
          <w:numId w:val="18"/>
        </w:numPr>
        <w:spacing w:before="100" w:beforeAutospacing="1" w:after="100" w:afterAutospacing="1" w:line="240" w:lineRule="auto"/>
        <w:rPr>
          <w:ins w:id="567" w:author="Unknown"/>
        </w:rPr>
      </w:pPr>
      <w:ins w:id="568" w:author="Unknown">
        <w:r>
          <w:t>        </w:t>
        </w:r>
        <w:proofErr w:type="spellStart"/>
        <w:r>
          <w:rPr>
            <w:rStyle w:val="keyword"/>
          </w:rPr>
          <w:t>super</w:t>
        </w:r>
        <w:r>
          <w:t>.onPause</w:t>
        </w:r>
        <w:proofErr w:type="spellEnd"/>
        <w:r>
          <w:t>();  </w:t>
        </w:r>
      </w:ins>
    </w:p>
    <w:p w:rsidR="00FA5ADB" w:rsidRDefault="00FA5ADB" w:rsidP="00FA5ADB">
      <w:pPr>
        <w:numPr>
          <w:ilvl w:val="0"/>
          <w:numId w:val="18"/>
        </w:numPr>
        <w:spacing w:before="100" w:beforeAutospacing="1" w:after="100" w:afterAutospacing="1" w:line="240" w:lineRule="auto"/>
        <w:rPr>
          <w:ins w:id="569" w:author="Unknown"/>
        </w:rPr>
      </w:pPr>
      <w:ins w:id="570" w:author="Unknown">
        <w:r>
          <w:t>        </w:t>
        </w:r>
        <w:proofErr w:type="spellStart"/>
        <w:r>
          <w:t>Log.d</w:t>
        </w:r>
        <w:proofErr w:type="spellEnd"/>
        <w:r>
          <w:t>(</w:t>
        </w:r>
        <w:r>
          <w:rPr>
            <w:rStyle w:val="string"/>
          </w:rPr>
          <w:t>"lifecycle"</w:t>
        </w:r>
        <w:r>
          <w:t>,</w:t>
        </w:r>
        <w:r>
          <w:rPr>
            <w:rStyle w:val="string"/>
          </w:rPr>
          <w:t>"</w:t>
        </w:r>
        <w:proofErr w:type="spellStart"/>
        <w:r>
          <w:rPr>
            <w:rStyle w:val="string"/>
          </w:rPr>
          <w:t>onPause</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71" w:author="Unknown"/>
        </w:rPr>
      </w:pPr>
      <w:ins w:id="572" w:author="Unknown">
        <w:r>
          <w:lastRenderedPageBreak/>
          <w:t>    }  </w:t>
        </w:r>
      </w:ins>
    </w:p>
    <w:p w:rsidR="00FA5ADB" w:rsidRDefault="00FA5ADB" w:rsidP="00FA5ADB">
      <w:pPr>
        <w:numPr>
          <w:ilvl w:val="0"/>
          <w:numId w:val="18"/>
        </w:numPr>
        <w:spacing w:before="100" w:beforeAutospacing="1" w:after="100" w:afterAutospacing="1" w:line="240" w:lineRule="auto"/>
        <w:rPr>
          <w:ins w:id="573" w:author="Unknown"/>
        </w:rPr>
      </w:pPr>
      <w:ins w:id="57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75" w:author="Unknown"/>
        </w:rPr>
      </w:pPr>
      <w:ins w:id="576" w:author="Unknown">
        <w:r>
          <w:t>    </w:t>
        </w:r>
        <w:r>
          <w:rPr>
            <w:rStyle w:val="keyword"/>
          </w:rPr>
          <w:t>protected</w:t>
        </w:r>
        <w:r>
          <w:t> </w:t>
        </w:r>
        <w:r>
          <w:rPr>
            <w:rStyle w:val="keyword"/>
          </w:rPr>
          <w:t>void</w:t>
        </w:r>
        <w:r>
          <w:t> </w:t>
        </w:r>
        <w:proofErr w:type="spellStart"/>
        <w:r>
          <w:t>onStop</w:t>
        </w:r>
        <w:proofErr w:type="spellEnd"/>
        <w:r>
          <w:t>() {  </w:t>
        </w:r>
      </w:ins>
    </w:p>
    <w:p w:rsidR="00FA5ADB" w:rsidRDefault="00FA5ADB" w:rsidP="00FA5ADB">
      <w:pPr>
        <w:numPr>
          <w:ilvl w:val="0"/>
          <w:numId w:val="18"/>
        </w:numPr>
        <w:spacing w:before="100" w:beforeAutospacing="1" w:after="100" w:afterAutospacing="1" w:line="240" w:lineRule="auto"/>
        <w:rPr>
          <w:ins w:id="577" w:author="Unknown"/>
        </w:rPr>
      </w:pPr>
      <w:ins w:id="578" w:author="Unknown">
        <w:r>
          <w:t>        </w:t>
        </w:r>
        <w:proofErr w:type="spellStart"/>
        <w:r>
          <w:rPr>
            <w:rStyle w:val="keyword"/>
          </w:rPr>
          <w:t>super</w:t>
        </w:r>
        <w:r>
          <w:t>.onStop</w:t>
        </w:r>
        <w:proofErr w:type="spellEnd"/>
        <w:r>
          <w:t>();  </w:t>
        </w:r>
      </w:ins>
    </w:p>
    <w:p w:rsidR="00FA5ADB" w:rsidRDefault="00FA5ADB" w:rsidP="00FA5ADB">
      <w:pPr>
        <w:numPr>
          <w:ilvl w:val="0"/>
          <w:numId w:val="18"/>
        </w:numPr>
        <w:spacing w:before="100" w:beforeAutospacing="1" w:after="100" w:afterAutospacing="1" w:line="240" w:lineRule="auto"/>
        <w:rPr>
          <w:ins w:id="579" w:author="Unknown"/>
        </w:rPr>
      </w:pPr>
      <w:ins w:id="580" w:author="Unknown">
        <w:r>
          <w:t>        </w:t>
        </w:r>
        <w:proofErr w:type="spellStart"/>
        <w:r>
          <w:t>Log.d</w:t>
        </w:r>
        <w:proofErr w:type="spellEnd"/>
        <w:r>
          <w:t>(</w:t>
        </w:r>
        <w:r>
          <w:rPr>
            <w:rStyle w:val="string"/>
          </w:rPr>
          <w:t>"lifecycle"</w:t>
        </w:r>
        <w:r>
          <w:t>,</w:t>
        </w:r>
        <w:r>
          <w:rPr>
            <w:rStyle w:val="string"/>
          </w:rPr>
          <w:t>"</w:t>
        </w:r>
        <w:proofErr w:type="spellStart"/>
        <w:r>
          <w:rPr>
            <w:rStyle w:val="string"/>
          </w:rPr>
          <w:t>onStop</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81" w:author="Unknown"/>
        </w:rPr>
      </w:pPr>
      <w:ins w:id="582" w:author="Unknown">
        <w:r>
          <w:t>    }  </w:t>
        </w:r>
      </w:ins>
    </w:p>
    <w:p w:rsidR="00FA5ADB" w:rsidRDefault="00FA5ADB" w:rsidP="00FA5ADB">
      <w:pPr>
        <w:numPr>
          <w:ilvl w:val="0"/>
          <w:numId w:val="18"/>
        </w:numPr>
        <w:spacing w:before="100" w:beforeAutospacing="1" w:after="100" w:afterAutospacing="1" w:line="240" w:lineRule="auto"/>
        <w:rPr>
          <w:ins w:id="583" w:author="Unknown"/>
        </w:rPr>
      </w:pPr>
      <w:ins w:id="58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85" w:author="Unknown"/>
        </w:rPr>
      </w:pPr>
      <w:ins w:id="586" w:author="Unknown">
        <w:r>
          <w:t>    </w:t>
        </w:r>
        <w:r>
          <w:rPr>
            <w:rStyle w:val="keyword"/>
          </w:rPr>
          <w:t>protected</w:t>
        </w:r>
        <w:r>
          <w:t> </w:t>
        </w:r>
        <w:r>
          <w:rPr>
            <w:rStyle w:val="keyword"/>
          </w:rPr>
          <w:t>void</w:t>
        </w:r>
        <w:r>
          <w:t> </w:t>
        </w:r>
        <w:proofErr w:type="spellStart"/>
        <w:r>
          <w:t>onRestart</w:t>
        </w:r>
        <w:proofErr w:type="spellEnd"/>
        <w:r>
          <w:t>() {  </w:t>
        </w:r>
      </w:ins>
    </w:p>
    <w:p w:rsidR="00FA5ADB" w:rsidRDefault="00FA5ADB" w:rsidP="00FA5ADB">
      <w:pPr>
        <w:numPr>
          <w:ilvl w:val="0"/>
          <w:numId w:val="18"/>
        </w:numPr>
        <w:spacing w:before="100" w:beforeAutospacing="1" w:after="100" w:afterAutospacing="1" w:line="240" w:lineRule="auto"/>
        <w:rPr>
          <w:ins w:id="587" w:author="Unknown"/>
        </w:rPr>
      </w:pPr>
      <w:ins w:id="588" w:author="Unknown">
        <w:r>
          <w:t>        </w:t>
        </w:r>
        <w:proofErr w:type="spellStart"/>
        <w:r>
          <w:rPr>
            <w:rStyle w:val="keyword"/>
          </w:rPr>
          <w:t>super</w:t>
        </w:r>
        <w:r>
          <w:t>.onRestart</w:t>
        </w:r>
        <w:proofErr w:type="spellEnd"/>
        <w:r>
          <w:t>();  </w:t>
        </w:r>
      </w:ins>
    </w:p>
    <w:p w:rsidR="00FA5ADB" w:rsidRDefault="00FA5ADB" w:rsidP="00FA5ADB">
      <w:pPr>
        <w:numPr>
          <w:ilvl w:val="0"/>
          <w:numId w:val="18"/>
        </w:numPr>
        <w:spacing w:before="100" w:beforeAutospacing="1" w:after="100" w:afterAutospacing="1" w:line="240" w:lineRule="auto"/>
        <w:rPr>
          <w:ins w:id="589" w:author="Unknown"/>
        </w:rPr>
      </w:pPr>
      <w:ins w:id="590" w:author="Unknown">
        <w:r>
          <w:t>        </w:t>
        </w:r>
        <w:proofErr w:type="spellStart"/>
        <w:r>
          <w:t>Log.d</w:t>
        </w:r>
        <w:proofErr w:type="spellEnd"/>
        <w:r>
          <w:t>(</w:t>
        </w:r>
        <w:r>
          <w:rPr>
            <w:rStyle w:val="string"/>
          </w:rPr>
          <w:t>"lifecycle"</w:t>
        </w:r>
        <w:r>
          <w:t>,</w:t>
        </w:r>
        <w:r>
          <w:rPr>
            <w:rStyle w:val="string"/>
          </w:rPr>
          <w:t>"</w:t>
        </w:r>
        <w:proofErr w:type="spellStart"/>
        <w:r>
          <w:rPr>
            <w:rStyle w:val="string"/>
          </w:rPr>
          <w:t>onRestart</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591" w:author="Unknown"/>
        </w:rPr>
      </w:pPr>
      <w:ins w:id="592" w:author="Unknown">
        <w:r>
          <w:t>    }  </w:t>
        </w:r>
      </w:ins>
    </w:p>
    <w:p w:rsidR="00FA5ADB" w:rsidRDefault="00FA5ADB" w:rsidP="00FA5ADB">
      <w:pPr>
        <w:numPr>
          <w:ilvl w:val="0"/>
          <w:numId w:val="18"/>
        </w:numPr>
        <w:spacing w:before="100" w:beforeAutospacing="1" w:after="100" w:afterAutospacing="1" w:line="240" w:lineRule="auto"/>
        <w:rPr>
          <w:ins w:id="593" w:author="Unknown"/>
        </w:rPr>
      </w:pPr>
      <w:ins w:id="594" w:author="Unknown">
        <w:r>
          <w:t>    </w:t>
        </w:r>
        <w:r>
          <w:rPr>
            <w:rStyle w:val="annotation"/>
          </w:rPr>
          <w:t>@Override</w:t>
        </w:r>
        <w:r>
          <w:t>  </w:t>
        </w:r>
      </w:ins>
    </w:p>
    <w:p w:rsidR="00FA5ADB" w:rsidRDefault="00FA5ADB" w:rsidP="00FA5ADB">
      <w:pPr>
        <w:numPr>
          <w:ilvl w:val="0"/>
          <w:numId w:val="18"/>
        </w:numPr>
        <w:spacing w:before="100" w:beforeAutospacing="1" w:after="100" w:afterAutospacing="1" w:line="240" w:lineRule="auto"/>
        <w:rPr>
          <w:ins w:id="595" w:author="Unknown"/>
        </w:rPr>
      </w:pPr>
      <w:ins w:id="596" w:author="Unknown">
        <w:r>
          <w:t>    </w:t>
        </w:r>
        <w:r>
          <w:rPr>
            <w:rStyle w:val="keyword"/>
          </w:rPr>
          <w:t>protected</w:t>
        </w:r>
        <w:r>
          <w:t> </w:t>
        </w:r>
        <w:r>
          <w:rPr>
            <w:rStyle w:val="keyword"/>
          </w:rPr>
          <w:t>void</w:t>
        </w:r>
        <w:r>
          <w:t> </w:t>
        </w:r>
        <w:proofErr w:type="spellStart"/>
        <w:r>
          <w:t>onDestroy</w:t>
        </w:r>
        <w:proofErr w:type="spellEnd"/>
        <w:r>
          <w:t>() {  </w:t>
        </w:r>
      </w:ins>
    </w:p>
    <w:p w:rsidR="00FA5ADB" w:rsidRDefault="00FA5ADB" w:rsidP="00FA5ADB">
      <w:pPr>
        <w:numPr>
          <w:ilvl w:val="0"/>
          <w:numId w:val="18"/>
        </w:numPr>
        <w:spacing w:before="100" w:beforeAutospacing="1" w:after="100" w:afterAutospacing="1" w:line="240" w:lineRule="auto"/>
        <w:rPr>
          <w:ins w:id="597" w:author="Unknown"/>
        </w:rPr>
      </w:pPr>
      <w:ins w:id="598" w:author="Unknown">
        <w:r>
          <w:t>        </w:t>
        </w:r>
        <w:proofErr w:type="spellStart"/>
        <w:r>
          <w:rPr>
            <w:rStyle w:val="keyword"/>
          </w:rPr>
          <w:t>super</w:t>
        </w:r>
        <w:r>
          <w:t>.onDestroy</w:t>
        </w:r>
        <w:proofErr w:type="spellEnd"/>
        <w:r>
          <w:t>();  </w:t>
        </w:r>
      </w:ins>
    </w:p>
    <w:p w:rsidR="00FA5ADB" w:rsidRDefault="00FA5ADB" w:rsidP="00FA5ADB">
      <w:pPr>
        <w:numPr>
          <w:ilvl w:val="0"/>
          <w:numId w:val="18"/>
        </w:numPr>
        <w:spacing w:before="100" w:beforeAutospacing="1" w:after="100" w:afterAutospacing="1" w:line="240" w:lineRule="auto"/>
        <w:rPr>
          <w:ins w:id="599" w:author="Unknown"/>
        </w:rPr>
      </w:pPr>
      <w:ins w:id="600" w:author="Unknown">
        <w:r>
          <w:t>        </w:t>
        </w:r>
        <w:proofErr w:type="spellStart"/>
        <w:r>
          <w:t>Log.d</w:t>
        </w:r>
        <w:proofErr w:type="spellEnd"/>
        <w:r>
          <w:t>(</w:t>
        </w:r>
        <w:r>
          <w:rPr>
            <w:rStyle w:val="string"/>
          </w:rPr>
          <w:t>"lifecycle"</w:t>
        </w:r>
        <w:r>
          <w:t>,</w:t>
        </w:r>
        <w:r>
          <w:rPr>
            <w:rStyle w:val="string"/>
          </w:rPr>
          <w:t>"</w:t>
        </w:r>
        <w:proofErr w:type="spellStart"/>
        <w:r>
          <w:rPr>
            <w:rStyle w:val="string"/>
          </w:rPr>
          <w:t>onDestroy</w:t>
        </w:r>
        <w:proofErr w:type="spellEnd"/>
        <w:r>
          <w:rPr>
            <w:rStyle w:val="string"/>
          </w:rPr>
          <w:t> invoked"</w:t>
        </w:r>
        <w:r>
          <w:t>);  </w:t>
        </w:r>
      </w:ins>
    </w:p>
    <w:p w:rsidR="00FA5ADB" w:rsidRDefault="00FA5ADB" w:rsidP="00FA5ADB">
      <w:pPr>
        <w:numPr>
          <w:ilvl w:val="0"/>
          <w:numId w:val="18"/>
        </w:numPr>
        <w:spacing w:before="100" w:beforeAutospacing="1" w:after="100" w:afterAutospacing="1" w:line="240" w:lineRule="auto"/>
        <w:rPr>
          <w:ins w:id="601" w:author="Unknown"/>
        </w:rPr>
      </w:pPr>
      <w:ins w:id="602" w:author="Unknown">
        <w:r>
          <w:t>    }  </w:t>
        </w:r>
      </w:ins>
    </w:p>
    <w:p w:rsidR="00FA5ADB" w:rsidRDefault="00FA5ADB" w:rsidP="00FA5ADB">
      <w:pPr>
        <w:numPr>
          <w:ilvl w:val="0"/>
          <w:numId w:val="18"/>
        </w:numPr>
        <w:spacing w:before="100" w:beforeAutospacing="1" w:after="100" w:afterAutospacing="1" w:line="240" w:lineRule="auto"/>
        <w:rPr>
          <w:ins w:id="603" w:author="Unknown"/>
        </w:rPr>
      </w:pPr>
      <w:ins w:id="604" w:author="Unknown">
        <w:r>
          <w:t>}  </w:t>
        </w:r>
      </w:ins>
    </w:p>
    <w:p w:rsidR="00FA5ADB" w:rsidRDefault="00FA5ADB" w:rsidP="00FA5ADB">
      <w:pPr>
        <w:pStyle w:val="Heading4"/>
        <w:rPr>
          <w:ins w:id="605" w:author="Unknown"/>
        </w:rPr>
      </w:pPr>
      <w:ins w:id="606" w:author="Unknown">
        <w:r>
          <w:t>Output:</w:t>
        </w:r>
      </w:ins>
    </w:p>
    <w:p w:rsidR="00FA5ADB" w:rsidRDefault="00FA5ADB" w:rsidP="00FA5ADB">
      <w:pPr>
        <w:pStyle w:val="NormalWeb"/>
        <w:rPr>
          <w:ins w:id="607" w:author="Unknown"/>
        </w:rPr>
      </w:pPr>
      <w:ins w:id="608" w:author="Unknown">
        <w:r>
          <w:t xml:space="preserve">You will not see any output on the emulator or device. You need to open </w:t>
        </w:r>
        <w:proofErr w:type="spellStart"/>
        <w:r>
          <w:t>logcat</w:t>
        </w:r>
        <w:proofErr w:type="spellEnd"/>
        <w:r>
          <w:t>.</w:t>
        </w:r>
      </w:ins>
    </w:p>
    <w:p w:rsidR="00FA5ADB" w:rsidRDefault="00FA5ADB" w:rsidP="00FA5ADB">
      <w:pPr>
        <w:rPr>
          <w:ins w:id="609" w:author="Unknown"/>
        </w:rPr>
      </w:pPr>
      <w:r>
        <w:rPr>
          <w:noProof/>
        </w:rPr>
        <w:lastRenderedPageBreak/>
        <w:drawing>
          <wp:inline distT="0" distB="0" distL="0" distR="0">
            <wp:extent cx="2571750" cy="4572000"/>
            <wp:effectExtent l="0" t="0" r="0" b="0"/>
            <wp:docPr id="34" name="Picture 34" descr="android activity life cycle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droid activity life cycle example output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5ADB" w:rsidRDefault="00FA5ADB" w:rsidP="00FA5ADB">
      <w:pPr>
        <w:pStyle w:val="NormalWeb"/>
        <w:rPr>
          <w:ins w:id="610" w:author="Unknown"/>
        </w:rPr>
      </w:pPr>
      <w:ins w:id="611" w:author="Unknown">
        <w:r>
          <w:t xml:space="preserve">Now see on the </w:t>
        </w:r>
        <w:proofErr w:type="spellStart"/>
        <w:r>
          <w:t>logcat</w:t>
        </w:r>
        <w:proofErr w:type="spellEnd"/>
        <w:r>
          <w:t xml:space="preserve">: </w:t>
        </w:r>
        <w:proofErr w:type="spellStart"/>
        <w:r>
          <w:t>onCreate</w:t>
        </w:r>
        <w:proofErr w:type="spellEnd"/>
        <w:r>
          <w:t xml:space="preserve">, </w:t>
        </w:r>
        <w:proofErr w:type="spellStart"/>
        <w:r>
          <w:t>onStart</w:t>
        </w:r>
        <w:proofErr w:type="spellEnd"/>
        <w:r>
          <w:t xml:space="preserve"> and </w:t>
        </w:r>
        <w:proofErr w:type="spellStart"/>
        <w:r>
          <w:t>onResume</w:t>
        </w:r>
        <w:proofErr w:type="spellEnd"/>
        <w:r>
          <w:t xml:space="preserve"> methods are invoked.</w:t>
        </w:r>
      </w:ins>
    </w:p>
    <w:p w:rsidR="00FA5ADB" w:rsidRDefault="00FA5ADB" w:rsidP="00FA5ADB">
      <w:pPr>
        <w:rPr>
          <w:ins w:id="612" w:author="Unknown"/>
        </w:rPr>
      </w:pPr>
      <w:r>
        <w:rPr>
          <w:noProof/>
        </w:rPr>
        <w:drawing>
          <wp:inline distT="0" distB="0" distL="0" distR="0">
            <wp:extent cx="6667500" cy="3143250"/>
            <wp:effectExtent l="0" t="0" r="0" b="0"/>
            <wp:docPr id="33" name="Picture 33" descr="android activity life cycle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ndroid activity life cycle example output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67500" cy="3143250"/>
                    </a:xfrm>
                    <a:prstGeom prst="rect">
                      <a:avLst/>
                    </a:prstGeom>
                    <a:noFill/>
                    <a:ln>
                      <a:noFill/>
                    </a:ln>
                  </pic:spPr>
                </pic:pic>
              </a:graphicData>
            </a:graphic>
          </wp:inline>
        </w:drawing>
      </w:r>
    </w:p>
    <w:p w:rsidR="00FA5ADB" w:rsidRDefault="00FA5ADB" w:rsidP="00FA5ADB">
      <w:pPr>
        <w:pStyle w:val="NormalWeb"/>
        <w:rPr>
          <w:ins w:id="613" w:author="Unknown"/>
        </w:rPr>
      </w:pPr>
      <w:ins w:id="614" w:author="Unknown">
        <w:r>
          <w:lastRenderedPageBreak/>
          <w:t xml:space="preserve">Now click on the HOME Button. You will see </w:t>
        </w:r>
        <w:proofErr w:type="spellStart"/>
        <w:r>
          <w:t>onPause</w:t>
        </w:r>
        <w:proofErr w:type="spellEnd"/>
        <w:r>
          <w:t xml:space="preserve"> method is invoked.</w:t>
        </w:r>
      </w:ins>
    </w:p>
    <w:p w:rsidR="00FA5ADB" w:rsidRDefault="00FA5ADB" w:rsidP="00FA5ADB">
      <w:pPr>
        <w:rPr>
          <w:ins w:id="615" w:author="Unknown"/>
        </w:rPr>
      </w:pPr>
      <w:r>
        <w:rPr>
          <w:noProof/>
        </w:rPr>
        <w:drawing>
          <wp:inline distT="0" distB="0" distL="0" distR="0">
            <wp:extent cx="6667500" cy="2114550"/>
            <wp:effectExtent l="0" t="0" r="0" b="0"/>
            <wp:docPr id="32" name="Picture 32" descr="android activity life cycle example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droid activity life cycle example output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7500" cy="2114550"/>
                    </a:xfrm>
                    <a:prstGeom prst="rect">
                      <a:avLst/>
                    </a:prstGeom>
                    <a:noFill/>
                    <a:ln>
                      <a:noFill/>
                    </a:ln>
                  </pic:spPr>
                </pic:pic>
              </a:graphicData>
            </a:graphic>
          </wp:inline>
        </w:drawing>
      </w:r>
    </w:p>
    <w:p w:rsidR="00FA5ADB" w:rsidRDefault="00FA5ADB" w:rsidP="00FA5ADB">
      <w:pPr>
        <w:pStyle w:val="NormalWeb"/>
        <w:rPr>
          <w:ins w:id="616" w:author="Unknown"/>
        </w:rPr>
      </w:pPr>
      <w:ins w:id="617" w:author="Unknown">
        <w:r>
          <w:t xml:space="preserve">After a while, you will see </w:t>
        </w:r>
        <w:proofErr w:type="spellStart"/>
        <w:r>
          <w:t>onStop</w:t>
        </w:r>
        <w:proofErr w:type="spellEnd"/>
        <w:r>
          <w:t xml:space="preserve"> method is invoked.</w:t>
        </w:r>
      </w:ins>
    </w:p>
    <w:p w:rsidR="00FA5ADB" w:rsidRDefault="00FA5ADB" w:rsidP="00FA5ADB">
      <w:pPr>
        <w:rPr>
          <w:ins w:id="618" w:author="Unknown"/>
        </w:rPr>
      </w:pPr>
      <w:r>
        <w:rPr>
          <w:noProof/>
        </w:rPr>
        <w:drawing>
          <wp:inline distT="0" distB="0" distL="0" distR="0">
            <wp:extent cx="6667500" cy="2179320"/>
            <wp:effectExtent l="0" t="0" r="0" b="0"/>
            <wp:docPr id="31" name="Picture 31" descr="android activity life cycle example 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ndroid activity life cycle example output 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67500" cy="2179320"/>
                    </a:xfrm>
                    <a:prstGeom prst="rect">
                      <a:avLst/>
                    </a:prstGeom>
                    <a:noFill/>
                    <a:ln>
                      <a:noFill/>
                    </a:ln>
                  </pic:spPr>
                </pic:pic>
              </a:graphicData>
            </a:graphic>
          </wp:inline>
        </w:drawing>
      </w:r>
    </w:p>
    <w:p w:rsidR="00FA5ADB" w:rsidRDefault="00FA5ADB" w:rsidP="00FA5ADB">
      <w:pPr>
        <w:pStyle w:val="NormalWeb"/>
        <w:rPr>
          <w:ins w:id="619" w:author="Unknown"/>
        </w:rPr>
      </w:pPr>
      <w:ins w:id="620" w:author="Unknown">
        <w:r>
          <w:t>Now see on the emulator. It is on the home. Now click on the center button to launch the app again.</w:t>
        </w:r>
      </w:ins>
    </w:p>
    <w:p w:rsidR="00FA5ADB" w:rsidRDefault="00FA5ADB" w:rsidP="00FA5ADB">
      <w:pPr>
        <w:rPr>
          <w:ins w:id="621" w:author="Unknown"/>
        </w:rPr>
      </w:pPr>
      <w:r>
        <w:rPr>
          <w:noProof/>
        </w:rPr>
        <w:lastRenderedPageBreak/>
        <w:drawing>
          <wp:inline distT="0" distB="0" distL="0" distR="0">
            <wp:extent cx="2571750" cy="4572000"/>
            <wp:effectExtent l="0" t="0" r="0" b="0"/>
            <wp:docPr id="30" name="Picture 30" descr="android activity life cycle example outp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droid activity life cycle example output 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5ADB" w:rsidRDefault="00FA5ADB" w:rsidP="00FA5ADB">
      <w:pPr>
        <w:pStyle w:val="NormalWeb"/>
        <w:rPr>
          <w:ins w:id="622" w:author="Unknown"/>
        </w:rPr>
      </w:pPr>
      <w:ins w:id="623" w:author="Unknown">
        <w:r>
          <w:t xml:space="preserve">Now click on the </w:t>
        </w:r>
        <w:proofErr w:type="spellStart"/>
        <w:r>
          <w:t>lifecycleactivity</w:t>
        </w:r>
        <w:proofErr w:type="spellEnd"/>
        <w:r>
          <w:t xml:space="preserve"> icon.</w:t>
        </w:r>
      </w:ins>
    </w:p>
    <w:p w:rsidR="00FA5ADB" w:rsidRDefault="00FA5ADB" w:rsidP="00FA5ADB">
      <w:pPr>
        <w:rPr>
          <w:ins w:id="624" w:author="Unknown"/>
        </w:rPr>
      </w:pPr>
      <w:r>
        <w:rPr>
          <w:noProof/>
        </w:rPr>
        <w:lastRenderedPageBreak/>
        <w:drawing>
          <wp:inline distT="0" distB="0" distL="0" distR="0">
            <wp:extent cx="2571750" cy="4572000"/>
            <wp:effectExtent l="0" t="0" r="0" b="0"/>
            <wp:docPr id="29" name="Picture 29" descr="android activity life cycle example outp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ndroid activity life cycle example output 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5ADB" w:rsidRDefault="00FA5ADB" w:rsidP="00FA5ADB">
      <w:pPr>
        <w:pStyle w:val="NormalWeb"/>
        <w:rPr>
          <w:ins w:id="625" w:author="Unknown"/>
        </w:rPr>
      </w:pPr>
      <w:ins w:id="626" w:author="Unknown">
        <w:r>
          <w:t xml:space="preserve">Now see on the </w:t>
        </w:r>
        <w:proofErr w:type="spellStart"/>
        <w:r>
          <w:t>logcat</w:t>
        </w:r>
        <w:proofErr w:type="spellEnd"/>
        <w:r>
          <w:t xml:space="preserve">: </w:t>
        </w:r>
        <w:proofErr w:type="spellStart"/>
        <w:r>
          <w:t>onRestart</w:t>
        </w:r>
        <w:proofErr w:type="spellEnd"/>
        <w:r>
          <w:t xml:space="preserve">, </w:t>
        </w:r>
        <w:proofErr w:type="spellStart"/>
        <w:r>
          <w:t>onStart</w:t>
        </w:r>
        <w:proofErr w:type="spellEnd"/>
        <w:r>
          <w:t xml:space="preserve"> and </w:t>
        </w:r>
        <w:proofErr w:type="spellStart"/>
        <w:r>
          <w:t>onResume</w:t>
        </w:r>
        <w:proofErr w:type="spellEnd"/>
        <w:r>
          <w:t xml:space="preserve"> methods are invoked.</w:t>
        </w:r>
      </w:ins>
    </w:p>
    <w:p w:rsidR="00FA5ADB" w:rsidRDefault="00FA5ADB" w:rsidP="00FA5ADB">
      <w:pPr>
        <w:rPr>
          <w:ins w:id="627" w:author="Unknown"/>
        </w:rPr>
      </w:pPr>
      <w:r>
        <w:rPr>
          <w:noProof/>
        </w:rPr>
        <w:drawing>
          <wp:inline distT="0" distB="0" distL="0" distR="0">
            <wp:extent cx="6667500" cy="1905000"/>
            <wp:effectExtent l="0" t="0" r="0" b="0"/>
            <wp:docPr id="28" name="Picture 28" descr="android activity life cycle example 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ndroid activity life cycle example output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rsidR="00FA5ADB" w:rsidRDefault="00FA5ADB" w:rsidP="00FA5ADB">
      <w:pPr>
        <w:pStyle w:val="NormalWeb"/>
        <w:rPr>
          <w:ins w:id="628" w:author="Unknown"/>
        </w:rPr>
      </w:pPr>
      <w:ins w:id="629" w:author="Unknown">
        <w:r>
          <w:t>If you see the emulator, application is started again.</w:t>
        </w:r>
      </w:ins>
    </w:p>
    <w:p w:rsidR="00FA5ADB" w:rsidRDefault="00FA5ADB" w:rsidP="00FA5ADB">
      <w:pPr>
        <w:rPr>
          <w:ins w:id="630" w:author="Unknown"/>
        </w:rPr>
      </w:pPr>
      <w:r>
        <w:rPr>
          <w:noProof/>
        </w:rPr>
        <w:lastRenderedPageBreak/>
        <w:drawing>
          <wp:inline distT="0" distB="0" distL="0" distR="0">
            <wp:extent cx="2571750" cy="4572000"/>
            <wp:effectExtent l="0" t="0" r="0" b="0"/>
            <wp:docPr id="27" name="Picture 27" descr="android activity life cycle example outpu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ndroid activity life cycle example output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FA5ADB" w:rsidRDefault="00FA5ADB" w:rsidP="00FA5ADB">
      <w:pPr>
        <w:pStyle w:val="NormalWeb"/>
        <w:rPr>
          <w:ins w:id="631" w:author="Unknown"/>
        </w:rPr>
      </w:pPr>
      <w:ins w:id="632" w:author="Unknown">
        <w:r>
          <w:t xml:space="preserve">Now click on the back button. Now you will see </w:t>
        </w:r>
        <w:proofErr w:type="spellStart"/>
        <w:proofErr w:type="gramStart"/>
        <w:r>
          <w:t>onPause</w:t>
        </w:r>
        <w:proofErr w:type="spellEnd"/>
        <w:r>
          <w:t xml:space="preserve"> methods is</w:t>
        </w:r>
        <w:proofErr w:type="gramEnd"/>
        <w:r>
          <w:t xml:space="preserve"> invoked.</w:t>
        </w:r>
      </w:ins>
    </w:p>
    <w:p w:rsidR="00FA5ADB" w:rsidRDefault="00FA5ADB" w:rsidP="00FA5ADB">
      <w:pPr>
        <w:rPr>
          <w:ins w:id="633" w:author="Unknown"/>
        </w:rPr>
      </w:pPr>
      <w:r>
        <w:rPr>
          <w:noProof/>
        </w:rPr>
        <w:drawing>
          <wp:inline distT="0" distB="0" distL="0" distR="0">
            <wp:extent cx="6667500" cy="2103120"/>
            <wp:effectExtent l="0" t="0" r="0" b="0"/>
            <wp:docPr id="26" name="Picture 26" descr="android activity life cycle example outpu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ndroid activity life cycle example output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667500" cy="2103120"/>
                    </a:xfrm>
                    <a:prstGeom prst="rect">
                      <a:avLst/>
                    </a:prstGeom>
                    <a:noFill/>
                    <a:ln>
                      <a:noFill/>
                    </a:ln>
                  </pic:spPr>
                </pic:pic>
              </a:graphicData>
            </a:graphic>
          </wp:inline>
        </w:drawing>
      </w:r>
    </w:p>
    <w:p w:rsidR="00FA5ADB" w:rsidRDefault="00FA5ADB" w:rsidP="00FA5ADB">
      <w:pPr>
        <w:pStyle w:val="NormalWeb"/>
        <w:rPr>
          <w:ins w:id="634" w:author="Unknown"/>
        </w:rPr>
      </w:pPr>
      <w:ins w:id="635" w:author="Unknown">
        <w:r>
          <w:t xml:space="preserve">After a while, you will see </w:t>
        </w:r>
        <w:proofErr w:type="spellStart"/>
        <w:r>
          <w:t>onStop</w:t>
        </w:r>
        <w:proofErr w:type="spellEnd"/>
        <w:r>
          <w:t xml:space="preserve"> and </w:t>
        </w:r>
        <w:proofErr w:type="spellStart"/>
        <w:r>
          <w:t>onDestroy</w:t>
        </w:r>
        <w:proofErr w:type="spellEnd"/>
        <w:r>
          <w:t xml:space="preserve"> methods are invoked.</w:t>
        </w:r>
      </w:ins>
    </w:p>
    <w:p w:rsidR="00FA5ADB" w:rsidRDefault="00FA5ADB" w:rsidP="00FA5ADB">
      <w:pPr>
        <w:rPr>
          <w:ins w:id="636" w:author="Unknown"/>
        </w:rPr>
      </w:pPr>
      <w:r>
        <w:rPr>
          <w:noProof/>
        </w:rPr>
        <w:lastRenderedPageBreak/>
        <w:drawing>
          <wp:inline distT="0" distB="0" distL="0" distR="0">
            <wp:extent cx="6667500" cy="2198370"/>
            <wp:effectExtent l="0" t="0" r="0" b="0"/>
            <wp:docPr id="25" name="Picture 25" descr="android activity life cycle example outpu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ndroid activity life cycle example output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667500" cy="2198370"/>
                    </a:xfrm>
                    <a:prstGeom prst="rect">
                      <a:avLst/>
                    </a:prstGeom>
                    <a:noFill/>
                    <a:ln>
                      <a:noFill/>
                    </a:ln>
                  </pic:spPr>
                </pic:pic>
              </a:graphicData>
            </a:graphic>
          </wp:inline>
        </w:drawing>
      </w:r>
    </w:p>
    <w:p w:rsidR="00FA5ADB" w:rsidRPr="00517672" w:rsidRDefault="00FA5ADB" w:rsidP="00517672">
      <w:pPr>
        <w:jc w:val="both"/>
        <w:rPr>
          <w:rFonts w:cstheme="minorHAnsi"/>
          <w:sz w:val="24"/>
          <w:szCs w:val="24"/>
        </w:rPr>
      </w:pPr>
      <w:bookmarkStart w:id="637" w:name="_GoBack"/>
      <w:bookmarkEnd w:id="637"/>
    </w:p>
    <w:sectPr w:rsidR="00FA5ADB" w:rsidRPr="0051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Device Font 10cpi"/>
    <w:panose1 w:val="02040503050406030204"/>
    <w:charset w:val="00"/>
    <w:family w:val="roman"/>
    <w:pitch w:val="variable"/>
    <w:sig w:usb0="00000001"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362"/>
    <w:multiLevelType w:val="multilevel"/>
    <w:tmpl w:val="39D4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9415A"/>
    <w:multiLevelType w:val="multilevel"/>
    <w:tmpl w:val="DC42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80144"/>
    <w:multiLevelType w:val="multilevel"/>
    <w:tmpl w:val="7FEE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24B78"/>
    <w:multiLevelType w:val="multilevel"/>
    <w:tmpl w:val="0194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2350E6"/>
    <w:multiLevelType w:val="multilevel"/>
    <w:tmpl w:val="BA30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55E7B"/>
    <w:multiLevelType w:val="multilevel"/>
    <w:tmpl w:val="C610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97D62"/>
    <w:multiLevelType w:val="multilevel"/>
    <w:tmpl w:val="BD18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27752"/>
    <w:multiLevelType w:val="multilevel"/>
    <w:tmpl w:val="A00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4225A"/>
    <w:multiLevelType w:val="multilevel"/>
    <w:tmpl w:val="FF6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831C3"/>
    <w:multiLevelType w:val="multilevel"/>
    <w:tmpl w:val="6DAE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E1724A"/>
    <w:multiLevelType w:val="multilevel"/>
    <w:tmpl w:val="935E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07498"/>
    <w:multiLevelType w:val="multilevel"/>
    <w:tmpl w:val="92C6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552475"/>
    <w:multiLevelType w:val="multilevel"/>
    <w:tmpl w:val="8C12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5B79FD"/>
    <w:multiLevelType w:val="multilevel"/>
    <w:tmpl w:val="584E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C60453"/>
    <w:multiLevelType w:val="multilevel"/>
    <w:tmpl w:val="4B6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700FD"/>
    <w:multiLevelType w:val="multilevel"/>
    <w:tmpl w:val="401E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FC619A"/>
    <w:multiLevelType w:val="multilevel"/>
    <w:tmpl w:val="2F58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4B186D"/>
    <w:multiLevelType w:val="multilevel"/>
    <w:tmpl w:val="60B6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6"/>
  </w:num>
  <w:num w:numId="5">
    <w:abstractNumId w:val="11"/>
  </w:num>
  <w:num w:numId="6">
    <w:abstractNumId w:val="10"/>
  </w:num>
  <w:num w:numId="7">
    <w:abstractNumId w:val="14"/>
  </w:num>
  <w:num w:numId="8">
    <w:abstractNumId w:val="12"/>
  </w:num>
  <w:num w:numId="9">
    <w:abstractNumId w:val="17"/>
  </w:num>
  <w:num w:numId="10">
    <w:abstractNumId w:val="0"/>
  </w:num>
  <w:num w:numId="11">
    <w:abstractNumId w:val="2"/>
  </w:num>
  <w:num w:numId="12">
    <w:abstractNumId w:val="1"/>
  </w:num>
  <w:num w:numId="13">
    <w:abstractNumId w:val="3"/>
  </w:num>
  <w:num w:numId="14">
    <w:abstractNumId w:val="4"/>
  </w:num>
  <w:num w:numId="15">
    <w:abstractNumId w:val="15"/>
  </w:num>
  <w:num w:numId="16">
    <w:abstractNumId w:val="16"/>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BFD"/>
    <w:rsid w:val="00517672"/>
    <w:rsid w:val="00672D87"/>
    <w:rsid w:val="00751BFD"/>
    <w:rsid w:val="008305BB"/>
    <w:rsid w:val="00FA1978"/>
    <w:rsid w:val="00FA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6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672"/>
    <w:rPr>
      <w:b/>
      <w:bCs/>
    </w:rPr>
  </w:style>
  <w:style w:type="character" w:styleId="Hyperlink">
    <w:name w:val="Hyperlink"/>
    <w:basedOn w:val="DefaultParagraphFont"/>
    <w:uiPriority w:val="99"/>
    <w:semiHidden/>
    <w:unhideWhenUsed/>
    <w:rsid w:val="00517672"/>
    <w:rPr>
      <w:color w:val="0000FF"/>
      <w:u w:val="single"/>
    </w:rPr>
  </w:style>
  <w:style w:type="character" w:customStyle="1" w:styleId="brokenlink">
    <w:name w:val="brokenlink"/>
    <w:basedOn w:val="DefaultParagraphFont"/>
    <w:rsid w:val="00517672"/>
  </w:style>
  <w:style w:type="character" w:styleId="HTMLCode">
    <w:name w:val="HTML Code"/>
    <w:basedOn w:val="DefaultParagraphFont"/>
    <w:uiPriority w:val="99"/>
    <w:semiHidden/>
    <w:unhideWhenUsed/>
    <w:rsid w:val="00517672"/>
    <w:rPr>
      <w:rFonts w:ascii="Courier New" w:eastAsia="Times New Roman" w:hAnsi="Courier New" w:cs="Courier New"/>
      <w:sz w:val="20"/>
      <w:szCs w:val="20"/>
    </w:rPr>
  </w:style>
  <w:style w:type="character" w:styleId="Emphasis">
    <w:name w:val="Emphasis"/>
    <w:basedOn w:val="DefaultParagraphFont"/>
    <w:uiPriority w:val="20"/>
    <w:qFormat/>
    <w:rsid w:val="00517672"/>
    <w:rPr>
      <w:i/>
      <w:iCs/>
    </w:rPr>
  </w:style>
  <w:style w:type="paragraph" w:styleId="HTMLPreformatted">
    <w:name w:val="HTML Preformatted"/>
    <w:basedOn w:val="Normal"/>
    <w:link w:val="HTMLPreformattedChar"/>
    <w:uiPriority w:val="99"/>
    <w:semiHidden/>
    <w:unhideWhenUsed/>
    <w:rsid w:val="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72"/>
    <w:rPr>
      <w:rFonts w:ascii="Courier New" w:eastAsia="Times New Roman" w:hAnsi="Courier New" w:cs="Courier New"/>
      <w:sz w:val="20"/>
      <w:szCs w:val="20"/>
    </w:rPr>
  </w:style>
  <w:style w:type="character" w:customStyle="1" w:styleId="hljs-meta">
    <w:name w:val="hljs-meta"/>
    <w:basedOn w:val="DefaultParagraphFont"/>
    <w:rsid w:val="00517672"/>
  </w:style>
  <w:style w:type="character" w:customStyle="1" w:styleId="hljs-tag">
    <w:name w:val="hljs-tag"/>
    <w:basedOn w:val="DefaultParagraphFont"/>
    <w:rsid w:val="00517672"/>
  </w:style>
  <w:style w:type="character" w:customStyle="1" w:styleId="hljs-name">
    <w:name w:val="hljs-name"/>
    <w:basedOn w:val="DefaultParagraphFont"/>
    <w:rsid w:val="00517672"/>
  </w:style>
  <w:style w:type="character" w:customStyle="1" w:styleId="hljs-attr">
    <w:name w:val="hljs-attr"/>
    <w:basedOn w:val="DefaultParagraphFont"/>
    <w:rsid w:val="00517672"/>
  </w:style>
  <w:style w:type="character" w:customStyle="1" w:styleId="hljs-string">
    <w:name w:val="hljs-string"/>
    <w:basedOn w:val="DefaultParagraphFont"/>
    <w:rsid w:val="00517672"/>
  </w:style>
  <w:style w:type="character" w:styleId="HTMLTypewriter">
    <w:name w:val="HTML Typewriter"/>
    <w:basedOn w:val="DefaultParagraphFont"/>
    <w:uiPriority w:val="99"/>
    <w:semiHidden/>
    <w:unhideWhenUsed/>
    <w:rsid w:val="00517672"/>
    <w:rPr>
      <w:rFonts w:ascii="Courier New" w:eastAsia="Times New Roman" w:hAnsi="Courier New" w:cs="Courier New"/>
      <w:sz w:val="20"/>
      <w:szCs w:val="20"/>
    </w:rPr>
  </w:style>
  <w:style w:type="character" w:customStyle="1" w:styleId="hljs-keyword">
    <w:name w:val="hljs-keyword"/>
    <w:basedOn w:val="DefaultParagraphFont"/>
    <w:rsid w:val="00517672"/>
  </w:style>
  <w:style w:type="character" w:customStyle="1" w:styleId="hljs-number">
    <w:name w:val="hljs-number"/>
    <w:basedOn w:val="DefaultParagraphFont"/>
    <w:rsid w:val="00517672"/>
  </w:style>
  <w:style w:type="character" w:customStyle="1" w:styleId="hljs-comment">
    <w:name w:val="hljs-comment"/>
    <w:basedOn w:val="DefaultParagraphFont"/>
    <w:rsid w:val="00517672"/>
  </w:style>
  <w:style w:type="paragraph" w:styleId="BalloonText">
    <w:name w:val="Balloon Text"/>
    <w:basedOn w:val="Normal"/>
    <w:link w:val="BalloonTextChar"/>
    <w:uiPriority w:val="99"/>
    <w:semiHidden/>
    <w:unhideWhenUsed/>
    <w:rsid w:val="0051767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17672"/>
    <w:rPr>
      <w:rFonts w:ascii="Tahoma" w:hAnsi="Tahoma"/>
      <w:sz w:val="16"/>
      <w:szCs w:val="16"/>
    </w:rPr>
  </w:style>
  <w:style w:type="character" w:customStyle="1" w:styleId="Heading3Char">
    <w:name w:val="Heading 3 Char"/>
    <w:basedOn w:val="DefaultParagraphFont"/>
    <w:link w:val="Heading3"/>
    <w:uiPriority w:val="9"/>
    <w:semiHidden/>
    <w:rsid w:val="00FA1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978"/>
    <w:rPr>
      <w:rFonts w:asciiTheme="majorHAnsi" w:eastAsiaTheme="majorEastAsia" w:hAnsiTheme="majorHAnsi" w:cstheme="majorBidi"/>
      <w:b/>
      <w:bCs/>
      <w:i/>
      <w:iCs/>
      <w:color w:val="4F81BD" w:themeColor="accent1"/>
    </w:rPr>
  </w:style>
  <w:style w:type="paragraph" w:customStyle="1" w:styleId="filename">
    <w:name w:val="filename"/>
    <w:basedOn w:val="Normal"/>
    <w:rsid w:val="00FA1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A1978"/>
  </w:style>
  <w:style w:type="character" w:customStyle="1" w:styleId="keyword">
    <w:name w:val="keyword"/>
    <w:basedOn w:val="DefaultParagraphFont"/>
    <w:rsid w:val="00FA1978"/>
  </w:style>
  <w:style w:type="character" w:customStyle="1" w:styleId="annotation">
    <w:name w:val="annotation"/>
    <w:basedOn w:val="DefaultParagraphFont"/>
    <w:rsid w:val="00FA1978"/>
  </w:style>
  <w:style w:type="character" w:customStyle="1" w:styleId="tag">
    <w:name w:val="tag"/>
    <w:basedOn w:val="DefaultParagraphFont"/>
    <w:rsid w:val="00FA1978"/>
  </w:style>
  <w:style w:type="character" w:customStyle="1" w:styleId="tag-name">
    <w:name w:val="tag-name"/>
    <w:basedOn w:val="DefaultParagraphFont"/>
    <w:rsid w:val="00FA1978"/>
  </w:style>
  <w:style w:type="character" w:customStyle="1" w:styleId="attribute">
    <w:name w:val="attribute"/>
    <w:basedOn w:val="DefaultParagraphFont"/>
    <w:rsid w:val="00FA1978"/>
  </w:style>
  <w:style w:type="character" w:customStyle="1" w:styleId="attribute-value">
    <w:name w:val="attribute-value"/>
    <w:basedOn w:val="DefaultParagraphFont"/>
    <w:rsid w:val="00FA1978"/>
  </w:style>
  <w:style w:type="character" w:customStyle="1" w:styleId="comment">
    <w:name w:val="comment"/>
    <w:basedOn w:val="DefaultParagraphFont"/>
    <w:rsid w:val="00FA1978"/>
  </w:style>
  <w:style w:type="character" w:customStyle="1" w:styleId="number">
    <w:name w:val="number"/>
    <w:basedOn w:val="DefaultParagraphFont"/>
    <w:rsid w:val="00FA1978"/>
  </w:style>
  <w:style w:type="character" w:customStyle="1" w:styleId="comments">
    <w:name w:val="comments"/>
    <w:basedOn w:val="DefaultParagraphFont"/>
    <w:rsid w:val="00FA1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7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6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6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672"/>
    <w:rPr>
      <w:b/>
      <w:bCs/>
    </w:rPr>
  </w:style>
  <w:style w:type="character" w:styleId="Hyperlink">
    <w:name w:val="Hyperlink"/>
    <w:basedOn w:val="DefaultParagraphFont"/>
    <w:uiPriority w:val="99"/>
    <w:semiHidden/>
    <w:unhideWhenUsed/>
    <w:rsid w:val="00517672"/>
    <w:rPr>
      <w:color w:val="0000FF"/>
      <w:u w:val="single"/>
    </w:rPr>
  </w:style>
  <w:style w:type="character" w:customStyle="1" w:styleId="brokenlink">
    <w:name w:val="brokenlink"/>
    <w:basedOn w:val="DefaultParagraphFont"/>
    <w:rsid w:val="00517672"/>
  </w:style>
  <w:style w:type="character" w:styleId="HTMLCode">
    <w:name w:val="HTML Code"/>
    <w:basedOn w:val="DefaultParagraphFont"/>
    <w:uiPriority w:val="99"/>
    <w:semiHidden/>
    <w:unhideWhenUsed/>
    <w:rsid w:val="00517672"/>
    <w:rPr>
      <w:rFonts w:ascii="Courier New" w:eastAsia="Times New Roman" w:hAnsi="Courier New" w:cs="Courier New"/>
      <w:sz w:val="20"/>
      <w:szCs w:val="20"/>
    </w:rPr>
  </w:style>
  <w:style w:type="character" w:styleId="Emphasis">
    <w:name w:val="Emphasis"/>
    <w:basedOn w:val="DefaultParagraphFont"/>
    <w:uiPriority w:val="20"/>
    <w:qFormat/>
    <w:rsid w:val="00517672"/>
    <w:rPr>
      <w:i/>
      <w:iCs/>
    </w:rPr>
  </w:style>
  <w:style w:type="paragraph" w:styleId="HTMLPreformatted">
    <w:name w:val="HTML Preformatted"/>
    <w:basedOn w:val="Normal"/>
    <w:link w:val="HTMLPreformattedChar"/>
    <w:uiPriority w:val="99"/>
    <w:semiHidden/>
    <w:unhideWhenUsed/>
    <w:rsid w:val="0051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672"/>
    <w:rPr>
      <w:rFonts w:ascii="Courier New" w:eastAsia="Times New Roman" w:hAnsi="Courier New" w:cs="Courier New"/>
      <w:sz w:val="20"/>
      <w:szCs w:val="20"/>
    </w:rPr>
  </w:style>
  <w:style w:type="character" w:customStyle="1" w:styleId="hljs-meta">
    <w:name w:val="hljs-meta"/>
    <w:basedOn w:val="DefaultParagraphFont"/>
    <w:rsid w:val="00517672"/>
  </w:style>
  <w:style w:type="character" w:customStyle="1" w:styleId="hljs-tag">
    <w:name w:val="hljs-tag"/>
    <w:basedOn w:val="DefaultParagraphFont"/>
    <w:rsid w:val="00517672"/>
  </w:style>
  <w:style w:type="character" w:customStyle="1" w:styleId="hljs-name">
    <w:name w:val="hljs-name"/>
    <w:basedOn w:val="DefaultParagraphFont"/>
    <w:rsid w:val="00517672"/>
  </w:style>
  <w:style w:type="character" w:customStyle="1" w:styleId="hljs-attr">
    <w:name w:val="hljs-attr"/>
    <w:basedOn w:val="DefaultParagraphFont"/>
    <w:rsid w:val="00517672"/>
  </w:style>
  <w:style w:type="character" w:customStyle="1" w:styleId="hljs-string">
    <w:name w:val="hljs-string"/>
    <w:basedOn w:val="DefaultParagraphFont"/>
    <w:rsid w:val="00517672"/>
  </w:style>
  <w:style w:type="character" w:styleId="HTMLTypewriter">
    <w:name w:val="HTML Typewriter"/>
    <w:basedOn w:val="DefaultParagraphFont"/>
    <w:uiPriority w:val="99"/>
    <w:semiHidden/>
    <w:unhideWhenUsed/>
    <w:rsid w:val="00517672"/>
    <w:rPr>
      <w:rFonts w:ascii="Courier New" w:eastAsia="Times New Roman" w:hAnsi="Courier New" w:cs="Courier New"/>
      <w:sz w:val="20"/>
      <w:szCs w:val="20"/>
    </w:rPr>
  </w:style>
  <w:style w:type="character" w:customStyle="1" w:styleId="hljs-keyword">
    <w:name w:val="hljs-keyword"/>
    <w:basedOn w:val="DefaultParagraphFont"/>
    <w:rsid w:val="00517672"/>
  </w:style>
  <w:style w:type="character" w:customStyle="1" w:styleId="hljs-number">
    <w:name w:val="hljs-number"/>
    <w:basedOn w:val="DefaultParagraphFont"/>
    <w:rsid w:val="00517672"/>
  </w:style>
  <w:style w:type="character" w:customStyle="1" w:styleId="hljs-comment">
    <w:name w:val="hljs-comment"/>
    <w:basedOn w:val="DefaultParagraphFont"/>
    <w:rsid w:val="00517672"/>
  </w:style>
  <w:style w:type="paragraph" w:styleId="BalloonText">
    <w:name w:val="Balloon Text"/>
    <w:basedOn w:val="Normal"/>
    <w:link w:val="BalloonTextChar"/>
    <w:uiPriority w:val="99"/>
    <w:semiHidden/>
    <w:unhideWhenUsed/>
    <w:rsid w:val="0051767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17672"/>
    <w:rPr>
      <w:rFonts w:ascii="Tahoma" w:hAnsi="Tahoma"/>
      <w:sz w:val="16"/>
      <w:szCs w:val="16"/>
    </w:rPr>
  </w:style>
  <w:style w:type="character" w:customStyle="1" w:styleId="Heading3Char">
    <w:name w:val="Heading 3 Char"/>
    <w:basedOn w:val="DefaultParagraphFont"/>
    <w:link w:val="Heading3"/>
    <w:uiPriority w:val="9"/>
    <w:semiHidden/>
    <w:rsid w:val="00FA1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1978"/>
    <w:rPr>
      <w:rFonts w:asciiTheme="majorHAnsi" w:eastAsiaTheme="majorEastAsia" w:hAnsiTheme="majorHAnsi" w:cstheme="majorBidi"/>
      <w:b/>
      <w:bCs/>
      <w:i/>
      <w:iCs/>
      <w:color w:val="4F81BD" w:themeColor="accent1"/>
    </w:rPr>
  </w:style>
  <w:style w:type="paragraph" w:customStyle="1" w:styleId="filename">
    <w:name w:val="filename"/>
    <w:basedOn w:val="Normal"/>
    <w:rsid w:val="00FA1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A1978"/>
  </w:style>
  <w:style w:type="character" w:customStyle="1" w:styleId="keyword">
    <w:name w:val="keyword"/>
    <w:basedOn w:val="DefaultParagraphFont"/>
    <w:rsid w:val="00FA1978"/>
  </w:style>
  <w:style w:type="character" w:customStyle="1" w:styleId="annotation">
    <w:name w:val="annotation"/>
    <w:basedOn w:val="DefaultParagraphFont"/>
    <w:rsid w:val="00FA1978"/>
  </w:style>
  <w:style w:type="character" w:customStyle="1" w:styleId="tag">
    <w:name w:val="tag"/>
    <w:basedOn w:val="DefaultParagraphFont"/>
    <w:rsid w:val="00FA1978"/>
  </w:style>
  <w:style w:type="character" w:customStyle="1" w:styleId="tag-name">
    <w:name w:val="tag-name"/>
    <w:basedOn w:val="DefaultParagraphFont"/>
    <w:rsid w:val="00FA1978"/>
  </w:style>
  <w:style w:type="character" w:customStyle="1" w:styleId="attribute">
    <w:name w:val="attribute"/>
    <w:basedOn w:val="DefaultParagraphFont"/>
    <w:rsid w:val="00FA1978"/>
  </w:style>
  <w:style w:type="character" w:customStyle="1" w:styleId="attribute-value">
    <w:name w:val="attribute-value"/>
    <w:basedOn w:val="DefaultParagraphFont"/>
    <w:rsid w:val="00FA1978"/>
  </w:style>
  <w:style w:type="character" w:customStyle="1" w:styleId="comment">
    <w:name w:val="comment"/>
    <w:basedOn w:val="DefaultParagraphFont"/>
    <w:rsid w:val="00FA1978"/>
  </w:style>
  <w:style w:type="character" w:customStyle="1" w:styleId="number">
    <w:name w:val="number"/>
    <w:basedOn w:val="DefaultParagraphFont"/>
    <w:rsid w:val="00FA1978"/>
  </w:style>
  <w:style w:type="character" w:customStyle="1" w:styleId="comments">
    <w:name w:val="comments"/>
    <w:basedOn w:val="DefaultParagraphFont"/>
    <w:rsid w:val="00FA1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70440">
      <w:bodyDiv w:val="1"/>
      <w:marLeft w:val="0"/>
      <w:marRight w:val="0"/>
      <w:marTop w:val="0"/>
      <w:marBottom w:val="0"/>
      <w:divBdr>
        <w:top w:val="none" w:sz="0" w:space="0" w:color="auto"/>
        <w:left w:val="none" w:sz="0" w:space="0" w:color="auto"/>
        <w:bottom w:val="none" w:sz="0" w:space="0" w:color="auto"/>
        <w:right w:val="none" w:sz="0" w:space="0" w:color="auto"/>
      </w:divBdr>
      <w:divsChild>
        <w:div w:id="2067870612">
          <w:marLeft w:val="0"/>
          <w:marRight w:val="0"/>
          <w:marTop w:val="0"/>
          <w:marBottom w:val="0"/>
          <w:divBdr>
            <w:top w:val="none" w:sz="0" w:space="0" w:color="auto"/>
            <w:left w:val="none" w:sz="0" w:space="0" w:color="auto"/>
            <w:bottom w:val="none" w:sz="0" w:space="0" w:color="auto"/>
            <w:right w:val="none" w:sz="0" w:space="0" w:color="auto"/>
          </w:divBdr>
          <w:divsChild>
            <w:div w:id="1969358061">
              <w:marLeft w:val="0"/>
              <w:marRight w:val="0"/>
              <w:marTop w:val="0"/>
              <w:marBottom w:val="0"/>
              <w:divBdr>
                <w:top w:val="none" w:sz="0" w:space="0" w:color="auto"/>
                <w:left w:val="none" w:sz="0" w:space="0" w:color="auto"/>
                <w:bottom w:val="none" w:sz="0" w:space="0" w:color="auto"/>
                <w:right w:val="none" w:sz="0" w:space="0" w:color="auto"/>
              </w:divBdr>
            </w:div>
          </w:divsChild>
        </w:div>
        <w:div w:id="1688603750">
          <w:marLeft w:val="0"/>
          <w:marRight w:val="0"/>
          <w:marTop w:val="0"/>
          <w:marBottom w:val="0"/>
          <w:divBdr>
            <w:top w:val="none" w:sz="0" w:space="0" w:color="auto"/>
            <w:left w:val="none" w:sz="0" w:space="0" w:color="auto"/>
            <w:bottom w:val="none" w:sz="0" w:space="0" w:color="auto"/>
            <w:right w:val="none" w:sz="0" w:space="0" w:color="auto"/>
          </w:divBdr>
          <w:divsChild>
            <w:div w:id="1467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865">
      <w:bodyDiv w:val="1"/>
      <w:marLeft w:val="0"/>
      <w:marRight w:val="0"/>
      <w:marTop w:val="0"/>
      <w:marBottom w:val="0"/>
      <w:divBdr>
        <w:top w:val="none" w:sz="0" w:space="0" w:color="auto"/>
        <w:left w:val="none" w:sz="0" w:space="0" w:color="auto"/>
        <w:bottom w:val="none" w:sz="0" w:space="0" w:color="auto"/>
        <w:right w:val="none" w:sz="0" w:space="0" w:color="auto"/>
      </w:divBdr>
      <w:divsChild>
        <w:div w:id="1477261143">
          <w:marLeft w:val="0"/>
          <w:marRight w:val="0"/>
          <w:marTop w:val="0"/>
          <w:marBottom w:val="0"/>
          <w:divBdr>
            <w:top w:val="none" w:sz="0" w:space="0" w:color="auto"/>
            <w:left w:val="none" w:sz="0" w:space="0" w:color="auto"/>
            <w:bottom w:val="none" w:sz="0" w:space="0" w:color="auto"/>
            <w:right w:val="none" w:sz="0" w:space="0" w:color="auto"/>
          </w:divBdr>
        </w:div>
        <w:div w:id="1686639708">
          <w:marLeft w:val="0"/>
          <w:marRight w:val="0"/>
          <w:marTop w:val="0"/>
          <w:marBottom w:val="0"/>
          <w:divBdr>
            <w:top w:val="none" w:sz="0" w:space="0" w:color="auto"/>
            <w:left w:val="none" w:sz="0" w:space="0" w:color="auto"/>
            <w:bottom w:val="none" w:sz="0" w:space="0" w:color="auto"/>
            <w:right w:val="none" w:sz="0" w:space="0" w:color="auto"/>
          </w:divBdr>
          <w:divsChild>
            <w:div w:id="834884059">
              <w:marLeft w:val="0"/>
              <w:marRight w:val="0"/>
              <w:marTop w:val="0"/>
              <w:marBottom w:val="0"/>
              <w:divBdr>
                <w:top w:val="none" w:sz="0" w:space="0" w:color="auto"/>
                <w:left w:val="none" w:sz="0" w:space="0" w:color="auto"/>
                <w:bottom w:val="none" w:sz="0" w:space="0" w:color="auto"/>
                <w:right w:val="none" w:sz="0" w:space="0" w:color="auto"/>
              </w:divBdr>
            </w:div>
          </w:divsChild>
        </w:div>
        <w:div w:id="228540060">
          <w:marLeft w:val="0"/>
          <w:marRight w:val="0"/>
          <w:marTop w:val="0"/>
          <w:marBottom w:val="0"/>
          <w:divBdr>
            <w:top w:val="none" w:sz="0" w:space="0" w:color="auto"/>
            <w:left w:val="none" w:sz="0" w:space="0" w:color="auto"/>
            <w:bottom w:val="none" w:sz="0" w:space="0" w:color="auto"/>
            <w:right w:val="none" w:sz="0" w:space="0" w:color="auto"/>
          </w:divBdr>
        </w:div>
        <w:div w:id="1338192491">
          <w:marLeft w:val="0"/>
          <w:marRight w:val="0"/>
          <w:marTop w:val="0"/>
          <w:marBottom w:val="0"/>
          <w:divBdr>
            <w:top w:val="none" w:sz="0" w:space="0" w:color="auto"/>
            <w:left w:val="none" w:sz="0" w:space="0" w:color="auto"/>
            <w:bottom w:val="none" w:sz="0" w:space="0" w:color="auto"/>
            <w:right w:val="none" w:sz="0" w:space="0" w:color="auto"/>
          </w:divBdr>
          <w:divsChild>
            <w:div w:id="1994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732">
      <w:bodyDiv w:val="1"/>
      <w:marLeft w:val="0"/>
      <w:marRight w:val="0"/>
      <w:marTop w:val="0"/>
      <w:marBottom w:val="0"/>
      <w:divBdr>
        <w:top w:val="none" w:sz="0" w:space="0" w:color="auto"/>
        <w:left w:val="none" w:sz="0" w:space="0" w:color="auto"/>
        <w:bottom w:val="none" w:sz="0" w:space="0" w:color="auto"/>
        <w:right w:val="none" w:sz="0" w:space="0" w:color="auto"/>
      </w:divBdr>
      <w:divsChild>
        <w:div w:id="954023081">
          <w:marLeft w:val="0"/>
          <w:marRight w:val="0"/>
          <w:marTop w:val="0"/>
          <w:marBottom w:val="0"/>
          <w:divBdr>
            <w:top w:val="none" w:sz="0" w:space="0" w:color="auto"/>
            <w:left w:val="none" w:sz="0" w:space="0" w:color="auto"/>
            <w:bottom w:val="none" w:sz="0" w:space="0" w:color="auto"/>
            <w:right w:val="none" w:sz="0" w:space="0" w:color="auto"/>
          </w:divBdr>
          <w:divsChild>
            <w:div w:id="1454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477">
      <w:bodyDiv w:val="1"/>
      <w:marLeft w:val="0"/>
      <w:marRight w:val="0"/>
      <w:marTop w:val="0"/>
      <w:marBottom w:val="0"/>
      <w:divBdr>
        <w:top w:val="none" w:sz="0" w:space="0" w:color="auto"/>
        <w:left w:val="none" w:sz="0" w:space="0" w:color="auto"/>
        <w:bottom w:val="none" w:sz="0" w:space="0" w:color="auto"/>
        <w:right w:val="none" w:sz="0" w:space="0" w:color="auto"/>
      </w:divBdr>
      <w:divsChild>
        <w:div w:id="1792359611">
          <w:marLeft w:val="0"/>
          <w:marRight w:val="0"/>
          <w:marTop w:val="0"/>
          <w:marBottom w:val="0"/>
          <w:divBdr>
            <w:top w:val="none" w:sz="0" w:space="0" w:color="auto"/>
            <w:left w:val="none" w:sz="0" w:space="0" w:color="auto"/>
            <w:bottom w:val="none" w:sz="0" w:space="0" w:color="auto"/>
            <w:right w:val="none" w:sz="0" w:space="0" w:color="auto"/>
          </w:divBdr>
          <w:divsChild>
            <w:div w:id="1128360326">
              <w:marLeft w:val="0"/>
              <w:marRight w:val="0"/>
              <w:marTop w:val="0"/>
              <w:marBottom w:val="0"/>
              <w:divBdr>
                <w:top w:val="none" w:sz="0" w:space="0" w:color="auto"/>
                <w:left w:val="none" w:sz="0" w:space="0" w:color="auto"/>
                <w:bottom w:val="none" w:sz="0" w:space="0" w:color="auto"/>
                <w:right w:val="none" w:sz="0" w:space="0" w:color="auto"/>
              </w:divBdr>
            </w:div>
          </w:divsChild>
        </w:div>
        <w:div w:id="1367608032">
          <w:marLeft w:val="0"/>
          <w:marRight w:val="0"/>
          <w:marTop w:val="0"/>
          <w:marBottom w:val="0"/>
          <w:divBdr>
            <w:top w:val="none" w:sz="0" w:space="0" w:color="auto"/>
            <w:left w:val="none" w:sz="0" w:space="0" w:color="auto"/>
            <w:bottom w:val="none" w:sz="0" w:space="0" w:color="auto"/>
            <w:right w:val="none" w:sz="0" w:space="0" w:color="auto"/>
          </w:divBdr>
          <w:divsChild>
            <w:div w:id="1047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35">
      <w:bodyDiv w:val="1"/>
      <w:marLeft w:val="0"/>
      <w:marRight w:val="0"/>
      <w:marTop w:val="0"/>
      <w:marBottom w:val="0"/>
      <w:divBdr>
        <w:top w:val="none" w:sz="0" w:space="0" w:color="auto"/>
        <w:left w:val="none" w:sz="0" w:space="0" w:color="auto"/>
        <w:bottom w:val="none" w:sz="0" w:space="0" w:color="auto"/>
        <w:right w:val="none" w:sz="0" w:space="0" w:color="auto"/>
      </w:divBdr>
    </w:div>
    <w:div w:id="1668482040">
      <w:bodyDiv w:val="1"/>
      <w:marLeft w:val="0"/>
      <w:marRight w:val="0"/>
      <w:marTop w:val="0"/>
      <w:marBottom w:val="0"/>
      <w:divBdr>
        <w:top w:val="none" w:sz="0" w:space="0" w:color="auto"/>
        <w:left w:val="none" w:sz="0" w:space="0" w:color="auto"/>
        <w:bottom w:val="none" w:sz="0" w:space="0" w:color="auto"/>
        <w:right w:val="none" w:sz="0" w:space="0" w:color="auto"/>
      </w:divBdr>
      <w:divsChild>
        <w:div w:id="1226140346">
          <w:marLeft w:val="0"/>
          <w:marRight w:val="0"/>
          <w:marTop w:val="0"/>
          <w:marBottom w:val="0"/>
          <w:divBdr>
            <w:top w:val="none" w:sz="0" w:space="0" w:color="auto"/>
            <w:left w:val="none" w:sz="0" w:space="0" w:color="auto"/>
            <w:bottom w:val="none" w:sz="0" w:space="0" w:color="auto"/>
            <w:right w:val="none" w:sz="0" w:space="0" w:color="auto"/>
          </w:divBdr>
          <w:divsChild>
            <w:div w:id="652367069">
              <w:marLeft w:val="0"/>
              <w:marRight w:val="0"/>
              <w:marTop w:val="0"/>
              <w:marBottom w:val="0"/>
              <w:divBdr>
                <w:top w:val="none" w:sz="0" w:space="0" w:color="auto"/>
                <w:left w:val="none" w:sz="0" w:space="0" w:color="auto"/>
                <w:bottom w:val="none" w:sz="0" w:space="0" w:color="auto"/>
                <w:right w:val="none" w:sz="0" w:space="0" w:color="auto"/>
              </w:divBdr>
            </w:div>
          </w:divsChild>
        </w:div>
        <w:div w:id="1933272028">
          <w:marLeft w:val="0"/>
          <w:marRight w:val="0"/>
          <w:marTop w:val="0"/>
          <w:marBottom w:val="0"/>
          <w:divBdr>
            <w:top w:val="none" w:sz="0" w:space="0" w:color="auto"/>
            <w:left w:val="none" w:sz="0" w:space="0" w:color="auto"/>
            <w:bottom w:val="none" w:sz="0" w:space="0" w:color="auto"/>
            <w:right w:val="none" w:sz="0" w:space="0" w:color="auto"/>
          </w:divBdr>
          <w:divsChild>
            <w:div w:id="679547127">
              <w:marLeft w:val="0"/>
              <w:marRight w:val="0"/>
              <w:marTop w:val="0"/>
              <w:marBottom w:val="0"/>
              <w:divBdr>
                <w:top w:val="none" w:sz="0" w:space="0" w:color="auto"/>
                <w:left w:val="none" w:sz="0" w:space="0" w:color="auto"/>
                <w:bottom w:val="none" w:sz="0" w:space="0" w:color="auto"/>
                <w:right w:val="none" w:sz="0" w:space="0" w:color="auto"/>
              </w:divBdr>
            </w:div>
          </w:divsChild>
        </w:div>
        <w:div w:id="117572121">
          <w:marLeft w:val="0"/>
          <w:marRight w:val="0"/>
          <w:marTop w:val="0"/>
          <w:marBottom w:val="0"/>
          <w:divBdr>
            <w:top w:val="none" w:sz="0" w:space="0" w:color="auto"/>
            <w:left w:val="none" w:sz="0" w:space="0" w:color="auto"/>
            <w:bottom w:val="none" w:sz="0" w:space="0" w:color="auto"/>
            <w:right w:val="none" w:sz="0" w:space="0" w:color="auto"/>
          </w:divBdr>
        </w:div>
        <w:div w:id="1877544855">
          <w:marLeft w:val="0"/>
          <w:marRight w:val="0"/>
          <w:marTop w:val="0"/>
          <w:marBottom w:val="0"/>
          <w:divBdr>
            <w:top w:val="none" w:sz="0" w:space="0" w:color="auto"/>
            <w:left w:val="none" w:sz="0" w:space="0" w:color="auto"/>
            <w:bottom w:val="none" w:sz="0" w:space="0" w:color="auto"/>
            <w:right w:val="none" w:sz="0" w:space="0" w:color="auto"/>
          </w:divBdr>
          <w:divsChild>
            <w:div w:id="1614748653">
              <w:marLeft w:val="0"/>
              <w:marRight w:val="0"/>
              <w:marTop w:val="0"/>
              <w:marBottom w:val="0"/>
              <w:divBdr>
                <w:top w:val="none" w:sz="0" w:space="0" w:color="auto"/>
                <w:left w:val="none" w:sz="0" w:space="0" w:color="auto"/>
                <w:bottom w:val="none" w:sz="0" w:space="0" w:color="auto"/>
                <w:right w:val="none" w:sz="0" w:space="0" w:color="auto"/>
              </w:divBdr>
            </w:div>
          </w:divsChild>
        </w:div>
        <w:div w:id="847595525">
          <w:marLeft w:val="0"/>
          <w:marRight w:val="0"/>
          <w:marTop w:val="0"/>
          <w:marBottom w:val="0"/>
          <w:divBdr>
            <w:top w:val="none" w:sz="0" w:space="0" w:color="auto"/>
            <w:left w:val="none" w:sz="0" w:space="0" w:color="auto"/>
            <w:bottom w:val="none" w:sz="0" w:space="0" w:color="auto"/>
            <w:right w:val="none" w:sz="0" w:space="0" w:color="auto"/>
          </w:divBdr>
        </w:div>
        <w:div w:id="2029523298">
          <w:marLeft w:val="0"/>
          <w:marRight w:val="0"/>
          <w:marTop w:val="0"/>
          <w:marBottom w:val="0"/>
          <w:divBdr>
            <w:top w:val="none" w:sz="0" w:space="0" w:color="auto"/>
            <w:left w:val="none" w:sz="0" w:space="0" w:color="auto"/>
            <w:bottom w:val="none" w:sz="0" w:space="0" w:color="auto"/>
            <w:right w:val="none" w:sz="0" w:space="0" w:color="auto"/>
          </w:divBdr>
          <w:divsChild>
            <w:div w:id="2040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340">
      <w:bodyDiv w:val="1"/>
      <w:marLeft w:val="0"/>
      <w:marRight w:val="0"/>
      <w:marTop w:val="0"/>
      <w:marBottom w:val="0"/>
      <w:divBdr>
        <w:top w:val="none" w:sz="0" w:space="0" w:color="auto"/>
        <w:left w:val="none" w:sz="0" w:space="0" w:color="auto"/>
        <w:bottom w:val="none" w:sz="0" w:space="0" w:color="auto"/>
        <w:right w:val="none" w:sz="0" w:space="0" w:color="auto"/>
      </w:divBdr>
      <w:divsChild>
        <w:div w:id="1720935454">
          <w:marLeft w:val="0"/>
          <w:marRight w:val="0"/>
          <w:marTop w:val="0"/>
          <w:marBottom w:val="0"/>
          <w:divBdr>
            <w:top w:val="none" w:sz="0" w:space="0" w:color="auto"/>
            <w:left w:val="none" w:sz="0" w:space="0" w:color="auto"/>
            <w:bottom w:val="none" w:sz="0" w:space="0" w:color="auto"/>
            <w:right w:val="none" w:sz="0" w:space="0" w:color="auto"/>
          </w:divBdr>
          <w:divsChild>
            <w:div w:id="19619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0428">
      <w:bodyDiv w:val="1"/>
      <w:marLeft w:val="0"/>
      <w:marRight w:val="0"/>
      <w:marTop w:val="0"/>
      <w:marBottom w:val="0"/>
      <w:divBdr>
        <w:top w:val="none" w:sz="0" w:space="0" w:color="auto"/>
        <w:left w:val="none" w:sz="0" w:space="0" w:color="auto"/>
        <w:bottom w:val="none" w:sz="0" w:space="0" w:color="auto"/>
        <w:right w:val="none" w:sz="0" w:space="0" w:color="auto"/>
      </w:divBdr>
      <w:divsChild>
        <w:div w:id="888609553">
          <w:marLeft w:val="0"/>
          <w:marRight w:val="0"/>
          <w:marTop w:val="0"/>
          <w:marBottom w:val="0"/>
          <w:divBdr>
            <w:top w:val="none" w:sz="0" w:space="0" w:color="auto"/>
            <w:left w:val="none" w:sz="0" w:space="0" w:color="auto"/>
            <w:bottom w:val="none" w:sz="0" w:space="0" w:color="auto"/>
            <w:right w:val="none" w:sz="0" w:space="0" w:color="auto"/>
          </w:divBdr>
        </w:div>
        <w:div w:id="1013147765">
          <w:marLeft w:val="0"/>
          <w:marRight w:val="0"/>
          <w:marTop w:val="0"/>
          <w:marBottom w:val="0"/>
          <w:divBdr>
            <w:top w:val="none" w:sz="0" w:space="0" w:color="auto"/>
            <w:left w:val="none" w:sz="0" w:space="0" w:color="auto"/>
            <w:bottom w:val="none" w:sz="0" w:space="0" w:color="auto"/>
            <w:right w:val="none" w:sz="0" w:space="0" w:color="auto"/>
          </w:divBdr>
          <w:divsChild>
            <w:div w:id="716467449">
              <w:marLeft w:val="0"/>
              <w:marRight w:val="0"/>
              <w:marTop w:val="0"/>
              <w:marBottom w:val="0"/>
              <w:divBdr>
                <w:top w:val="none" w:sz="0" w:space="0" w:color="auto"/>
                <w:left w:val="none" w:sz="0" w:space="0" w:color="auto"/>
                <w:bottom w:val="none" w:sz="0" w:space="0" w:color="auto"/>
                <w:right w:val="none" w:sz="0" w:space="0" w:color="auto"/>
              </w:divBdr>
            </w:div>
          </w:divsChild>
        </w:div>
        <w:div w:id="1700466594">
          <w:marLeft w:val="0"/>
          <w:marRight w:val="0"/>
          <w:marTop w:val="0"/>
          <w:marBottom w:val="0"/>
          <w:divBdr>
            <w:top w:val="none" w:sz="0" w:space="0" w:color="auto"/>
            <w:left w:val="none" w:sz="0" w:space="0" w:color="auto"/>
            <w:bottom w:val="none" w:sz="0" w:space="0" w:color="auto"/>
            <w:right w:val="none" w:sz="0" w:space="0" w:color="auto"/>
          </w:divBdr>
        </w:div>
        <w:div w:id="654383776">
          <w:marLeft w:val="0"/>
          <w:marRight w:val="0"/>
          <w:marTop w:val="0"/>
          <w:marBottom w:val="0"/>
          <w:divBdr>
            <w:top w:val="none" w:sz="0" w:space="0" w:color="auto"/>
            <w:left w:val="none" w:sz="0" w:space="0" w:color="auto"/>
            <w:bottom w:val="none" w:sz="0" w:space="0" w:color="auto"/>
            <w:right w:val="none" w:sz="0" w:space="0" w:color="auto"/>
          </w:divBdr>
          <w:divsChild>
            <w:div w:id="19192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view/View.OnClickListener.html" TargetMode="External"/><Relationship Id="rId21" Type="http://schemas.openxmlformats.org/officeDocument/2006/relationships/hyperlink" Target="http://developer.android.com/reference/android/content/Context.html" TargetMode="External"/><Relationship Id="rId42" Type="http://schemas.openxmlformats.org/officeDocument/2006/relationships/hyperlink" Target="http://developer.android.com/reference/android/view/View.html" TargetMode="External"/><Relationship Id="rId47" Type="http://schemas.openxmlformats.org/officeDocument/2006/relationships/hyperlink" Target="http://mobile.tutsplus.com/tutorials/android/android-layout" TargetMode="External"/><Relationship Id="rId63" Type="http://schemas.openxmlformats.org/officeDocument/2006/relationships/hyperlink" Target="http://en.wikipedia.org/wiki/C_syntax" TargetMode="External"/><Relationship Id="rId68" Type="http://schemas.openxmlformats.org/officeDocument/2006/relationships/image" Target="media/image13.png"/><Relationship Id="rId84" Type="http://schemas.openxmlformats.org/officeDocument/2006/relationships/image" Target="media/image17.png"/><Relationship Id="rId89" Type="http://schemas.openxmlformats.org/officeDocument/2006/relationships/image" Target="media/image22.png"/><Relationship Id="rId7" Type="http://schemas.openxmlformats.org/officeDocument/2006/relationships/hyperlink" Target="https://docs.elementscompiler.com/Fire/Setup/Mac/AndroidSDK/" TargetMode="External"/><Relationship Id="rId71" Type="http://schemas.openxmlformats.org/officeDocument/2006/relationships/image" Target="media/image16.png"/><Relationship Id="rId92"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developer.android.com/reference/android/widget/Button.html" TargetMode="External"/><Relationship Id="rId29" Type="http://schemas.openxmlformats.org/officeDocument/2006/relationships/hyperlink" Target="http://developer.android.com/reference/java/lang/String.html" TargetMode="External"/><Relationship Id="rId11" Type="http://schemas.openxmlformats.org/officeDocument/2006/relationships/hyperlink" Target="https://docs.elementscompiler.com/Tutorials/FirstApp/VisualStudio/Android/AndroidPrimer-Android_Virtual_Device_Manager.png" TargetMode="External"/><Relationship Id="rId24" Type="http://schemas.openxmlformats.org/officeDocument/2006/relationships/hyperlink" Target="http://developer.android.com/reference/android/view/View.html" TargetMode="External"/><Relationship Id="rId32" Type="http://schemas.openxmlformats.org/officeDocument/2006/relationships/hyperlink" Target="http://developer.android.com/guide/developing/tools/adb.html" TargetMode="External"/><Relationship Id="rId37" Type="http://schemas.openxmlformats.org/officeDocument/2006/relationships/hyperlink" Target="http://developer.android.com/reference/android/widget/FrameLayout.html" TargetMode="External"/><Relationship Id="rId40" Type="http://schemas.openxmlformats.org/officeDocument/2006/relationships/hyperlink" Target="http://developer.android.com/reference/android/widget/TableLayout.html" TargetMode="External"/><Relationship Id="rId45" Type="http://schemas.openxmlformats.org/officeDocument/2006/relationships/hyperlink" Target="http://developer.android.com/reference/android/widget/TextView.html" TargetMode="External"/><Relationship Id="rId53" Type="http://schemas.openxmlformats.org/officeDocument/2006/relationships/hyperlink" Target="http://developer.android.com/reference/android/content/ContextWrapper.html" TargetMode="External"/><Relationship Id="rId58" Type="http://schemas.openxmlformats.org/officeDocument/2006/relationships/hyperlink" Target="http://developer.android.com/reference/android/widget/Toast.html" TargetMode="External"/><Relationship Id="rId66" Type="http://schemas.openxmlformats.org/officeDocument/2006/relationships/image" Target="media/image11.png"/><Relationship Id="rId74" Type="http://schemas.openxmlformats.org/officeDocument/2006/relationships/hyperlink" Target="https://www.javatpoint.com/android-custom-toast-example" TargetMode="External"/><Relationship Id="rId79" Type="http://schemas.openxmlformats.org/officeDocument/2006/relationships/hyperlink" Target="https://www.javatpoint.com/android-autocompletetextview-example" TargetMode="External"/><Relationship Id="rId87" Type="http://schemas.openxmlformats.org/officeDocument/2006/relationships/image" Target="media/image20.png"/><Relationship Id="rId102"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hyperlink" Target="http://d.android.com/reference" TargetMode="External"/><Relationship Id="rId82" Type="http://schemas.openxmlformats.org/officeDocument/2006/relationships/hyperlink" Target="https://www.javatpoint.com/android-timepicker-example" TargetMode="External"/><Relationship Id="rId90" Type="http://schemas.openxmlformats.org/officeDocument/2006/relationships/image" Target="media/image23.png"/><Relationship Id="rId95" Type="http://schemas.openxmlformats.org/officeDocument/2006/relationships/image" Target="media/image28.png"/><Relationship Id="rId19" Type="http://schemas.openxmlformats.org/officeDocument/2006/relationships/hyperlink" Target="http://developer.android.com/reference/android/app/Activity.html" TargetMode="External"/><Relationship Id="rId14" Type="http://schemas.openxmlformats.org/officeDocument/2006/relationships/image" Target="media/image3.png"/><Relationship Id="rId22" Type="http://schemas.openxmlformats.org/officeDocument/2006/relationships/hyperlink" Target="http://developer.android.com/reference/android/app/Activity.html" TargetMode="External"/><Relationship Id="rId27" Type="http://schemas.openxmlformats.org/officeDocument/2006/relationships/hyperlink" Target="http://developer.android.com/reference/android/widget/TextView.html" TargetMode="External"/><Relationship Id="rId30" Type="http://schemas.openxmlformats.org/officeDocument/2006/relationships/hyperlink" Target="http://developer.android.com/reference/java/lang/String.html" TargetMode="External"/><Relationship Id="rId35" Type="http://schemas.openxmlformats.org/officeDocument/2006/relationships/hyperlink" Target="https://docs.elementscompiler.com/Tutorials/FirstApp/VisualStudio/Android/AndroidPrimer-5554Oxygene_JellyBean-Running.png" TargetMode="External"/><Relationship Id="rId43" Type="http://schemas.openxmlformats.org/officeDocument/2006/relationships/hyperlink" Target="http://developer.android.com/reference/android/widget/Button.html" TargetMode="External"/><Relationship Id="rId48" Type="http://schemas.openxmlformats.org/officeDocument/2006/relationships/hyperlink" Target="https://docs.elementscompiler.com/Tutorials/FirstApp/VisualStudio/Android/AndroidPrimer-Oxidizer_Java_as_OxygeneAndroid.png" TargetMode="External"/><Relationship Id="rId56" Type="http://schemas.openxmlformats.org/officeDocument/2006/relationships/hyperlink" Target="http://developer.android.com/reference/android/content/Context.html" TargetMode="External"/><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hyperlink" Target="https://www.javatpoint.com/android-alert-dialog-example" TargetMode="External"/><Relationship Id="rId100" Type="http://schemas.openxmlformats.org/officeDocument/2006/relationships/image" Target="media/image33.png"/><Relationship Id="rId105" Type="http://schemas.openxmlformats.org/officeDocument/2006/relationships/theme" Target="theme/theme1.xml"/><Relationship Id="rId8" Type="http://schemas.openxmlformats.org/officeDocument/2006/relationships/hyperlink" Target="http://developer.android.com/tools/devices/emulator.html" TargetMode="External"/><Relationship Id="rId51" Type="http://schemas.openxmlformats.org/officeDocument/2006/relationships/hyperlink" Target="http://developer.android.com/reference/android/widget/Toast.html" TargetMode="External"/><Relationship Id="rId72" Type="http://schemas.openxmlformats.org/officeDocument/2006/relationships/hyperlink" Target="https://www.javatpoint.com/android-working-with-button" TargetMode="External"/><Relationship Id="rId80" Type="http://schemas.openxmlformats.org/officeDocument/2006/relationships/hyperlink" Target="https://www.javatpoint.com/android-rating-bar-example" TargetMode="External"/><Relationship Id="rId85" Type="http://schemas.openxmlformats.org/officeDocument/2006/relationships/image" Target="media/image18.png"/><Relationship Id="rId93" Type="http://schemas.openxmlformats.org/officeDocument/2006/relationships/image" Target="media/image26.png"/><Relationship Id="rId98" Type="http://schemas.openxmlformats.org/officeDocument/2006/relationships/image" Target="media/image31.png"/><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developer.android.com/reference/android/view/View.html" TargetMode="External"/><Relationship Id="rId25" Type="http://schemas.openxmlformats.org/officeDocument/2006/relationships/hyperlink" Target="http://developer.android.com/reference/android/view/View.OnClickListener.html" TargetMode="External"/><Relationship Id="rId33" Type="http://schemas.openxmlformats.org/officeDocument/2006/relationships/hyperlink" Target="https://docs.elementscompiler.com/Tutorials/FirstApp/VisualStudio/Android/AndroidPrimer-Android_Emulator_-_Deployed.png" TargetMode="External"/><Relationship Id="rId38" Type="http://schemas.openxmlformats.org/officeDocument/2006/relationships/hyperlink" Target="http://developer.android.com/reference/android/widget/LinearLayout.html" TargetMode="External"/><Relationship Id="rId46" Type="http://schemas.openxmlformats.org/officeDocument/2006/relationships/hyperlink" Target="http://developer.android.com/reference/android/widget/ImageView.html" TargetMode="External"/><Relationship Id="rId59" Type="http://schemas.openxmlformats.org/officeDocument/2006/relationships/hyperlink" Target="https://docs.elementscompiler.com/Tutorials/FirstApp/VisualStudio/Android/AndroidPrimer-Android_Emulator_-_Running_-_Toast.png" TargetMode="External"/><Relationship Id="rId67" Type="http://schemas.openxmlformats.org/officeDocument/2006/relationships/image" Target="media/image12.png"/><Relationship Id="rId103" Type="http://schemas.openxmlformats.org/officeDocument/2006/relationships/image" Target="media/image36.png"/><Relationship Id="rId20" Type="http://schemas.openxmlformats.org/officeDocument/2006/relationships/hyperlink" Target="http://developer.android.com/reference/android/app/Activity.html" TargetMode="External"/><Relationship Id="rId41" Type="http://schemas.openxmlformats.org/officeDocument/2006/relationships/hyperlink" Target="http://developer.android.com/reference/android/widget/TableRow.html" TargetMode="External"/><Relationship Id="rId54" Type="http://schemas.openxmlformats.org/officeDocument/2006/relationships/hyperlink" Target="http://developer.android.com/reference/android/app/Activity.html" TargetMode="External"/><Relationship Id="rId62" Type="http://schemas.openxmlformats.org/officeDocument/2006/relationships/hyperlink" Target="http://d.android.com/guide" TargetMode="External"/><Relationship Id="rId70" Type="http://schemas.openxmlformats.org/officeDocument/2006/relationships/image" Target="media/image15.png"/><Relationship Id="rId75" Type="http://schemas.openxmlformats.org/officeDocument/2006/relationships/hyperlink" Target="https://www.javatpoint.com/android-togglebutton-example" TargetMode="External"/><Relationship Id="rId83" Type="http://schemas.openxmlformats.org/officeDocument/2006/relationships/hyperlink" Target="https://www.javatpoint.com/android-progressbar-example" TargetMode="External"/><Relationship Id="rId88" Type="http://schemas.openxmlformats.org/officeDocument/2006/relationships/image" Target="media/image21.png"/><Relationship Id="rId91" Type="http://schemas.openxmlformats.org/officeDocument/2006/relationships/image" Target="media/image24.png"/><Relationship Id="rId96"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www.droiddraw.org/" TargetMode="External"/><Relationship Id="rId15" Type="http://schemas.openxmlformats.org/officeDocument/2006/relationships/hyperlink" Target="http://developer.android.com/reference/android/app/Activity.html" TargetMode="External"/><Relationship Id="rId23" Type="http://schemas.openxmlformats.org/officeDocument/2006/relationships/hyperlink" Target="http://developer.android.com/reference/android/app/Activity.html" TargetMode="External"/><Relationship Id="rId28" Type="http://schemas.openxmlformats.org/officeDocument/2006/relationships/hyperlink" Target="http://developer.android.com/reference/java/util/Formatter.html" TargetMode="External"/><Relationship Id="rId36" Type="http://schemas.openxmlformats.org/officeDocument/2006/relationships/image" Target="media/image6.png"/><Relationship Id="rId49" Type="http://schemas.openxmlformats.org/officeDocument/2006/relationships/image" Target="media/image7.png"/><Relationship Id="rId57" Type="http://schemas.openxmlformats.org/officeDocument/2006/relationships/hyperlink" Target="http://developer.android.com/reference/android/widget/Toast.html" TargetMode="External"/><Relationship Id="rId10" Type="http://schemas.openxmlformats.org/officeDocument/2006/relationships/image" Target="media/image1.png"/><Relationship Id="rId31" Type="http://schemas.openxmlformats.org/officeDocument/2006/relationships/image" Target="media/image4.jpeg"/><Relationship Id="rId44" Type="http://schemas.openxmlformats.org/officeDocument/2006/relationships/hyperlink" Target="http://developer.android.com/reference/android/widget/ImageButton.html" TargetMode="External"/><Relationship Id="rId52" Type="http://schemas.openxmlformats.org/officeDocument/2006/relationships/hyperlink" Target="http://developer.android.com/reference/android/widget/Toast.html" TargetMode="External"/><Relationship Id="rId60" Type="http://schemas.openxmlformats.org/officeDocument/2006/relationships/image" Target="media/image8.png"/><Relationship Id="rId65" Type="http://schemas.openxmlformats.org/officeDocument/2006/relationships/image" Target="media/image10.png"/><Relationship Id="rId73" Type="http://schemas.openxmlformats.org/officeDocument/2006/relationships/hyperlink" Target="https://www.javatpoint.com/android-toast-example" TargetMode="External"/><Relationship Id="rId78" Type="http://schemas.openxmlformats.org/officeDocument/2006/relationships/hyperlink" Target="https://www.javatpoint.com/android-spinner-example" TargetMode="External"/><Relationship Id="rId81" Type="http://schemas.openxmlformats.org/officeDocument/2006/relationships/hyperlink" Target="https://www.javatpoint.com/android-datepicker-example" TargetMode="External"/><Relationship Id="rId86" Type="http://schemas.openxmlformats.org/officeDocument/2006/relationships/image" Target="media/image19.png"/><Relationship Id="rId94" Type="http://schemas.openxmlformats.org/officeDocument/2006/relationships/image" Target="media/image27.png"/><Relationship Id="rId99" Type="http://schemas.openxmlformats.org/officeDocument/2006/relationships/image" Target="media/image32.png"/><Relationship Id="rId101"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docs.elementscompiler.com/Tutorials/FirstApp/VisualStudio/Android/AndroidPrimer-Create_new_Android_Virtual_Device.png" TargetMode="External"/><Relationship Id="rId13" Type="http://schemas.openxmlformats.org/officeDocument/2006/relationships/hyperlink" Target="https://docs.elementscompiler.com/Tutorials/FirstApp/VisualStudio/Android/AndroidPrimer-Oxygene_for_Java_-_Android_-_New_Project.png" TargetMode="External"/><Relationship Id="rId18" Type="http://schemas.openxmlformats.org/officeDocument/2006/relationships/hyperlink" Target="http://developer.android.com/reference/android/content/Context.html" TargetMode="External"/><Relationship Id="rId39" Type="http://schemas.openxmlformats.org/officeDocument/2006/relationships/hyperlink" Target="http://developer.android.com/reference/android/widget/RelativeLayout.html" TargetMode="External"/><Relationship Id="rId34" Type="http://schemas.openxmlformats.org/officeDocument/2006/relationships/image" Target="media/image5.png"/><Relationship Id="rId50" Type="http://schemas.openxmlformats.org/officeDocument/2006/relationships/hyperlink" Target="http://developer.android.com/reference/android/widget/Toast.html" TargetMode="External"/><Relationship Id="rId55" Type="http://schemas.openxmlformats.org/officeDocument/2006/relationships/hyperlink" Target="http://developer.android.com/reference/android/app/Application.html" TargetMode="External"/><Relationship Id="rId76" Type="http://schemas.openxmlformats.org/officeDocument/2006/relationships/hyperlink" Target="https://www.javatpoint.com/android-checkbox-example" TargetMode="External"/><Relationship Id="rId97" Type="http://schemas.openxmlformats.org/officeDocument/2006/relationships/image" Target="media/image30.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52</Pages>
  <Words>7429</Words>
  <Characters>42348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NJUKI KABANGU</dc:creator>
  <cp:lastModifiedBy>SAM NJUKI KABANGU</cp:lastModifiedBy>
  <cp:revision>2</cp:revision>
  <dcterms:created xsi:type="dcterms:W3CDTF">2021-02-15T11:08:00Z</dcterms:created>
  <dcterms:modified xsi:type="dcterms:W3CDTF">2021-03-04T11:00:00Z</dcterms:modified>
</cp:coreProperties>
</file>