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6CDA0" w14:textId="77777777" w:rsidR="00332CE0" w:rsidRPr="008C4707" w:rsidRDefault="00424B8C" w:rsidP="00AF0D92">
      <w:pPr>
        <w:jc w:val="center"/>
        <w:rPr>
          <w:rFonts w:ascii="Bauhaus 93" w:hAnsi="Bauhaus 93"/>
          <w:b/>
          <w:color w:val="00B0F0"/>
          <w:sz w:val="24"/>
          <w:szCs w:val="24"/>
        </w:rPr>
      </w:pPr>
      <w:r w:rsidRPr="008C4707">
        <w:rPr>
          <w:rFonts w:ascii="Bauhaus 93" w:hAnsi="Bauhaus 93"/>
          <w:b/>
          <w:color w:val="00B0F0"/>
          <w:sz w:val="24"/>
          <w:szCs w:val="24"/>
        </w:rPr>
        <w:t>AZTEC SOLUTIONS</w:t>
      </w:r>
    </w:p>
    <w:p w14:paraId="650B32F6" w14:textId="77777777" w:rsidR="00424B8C" w:rsidRDefault="00AF0D92" w:rsidP="00AF0D92">
      <w:pPr>
        <w:jc w:val="center"/>
        <w:rPr>
          <w:rFonts w:ascii="Bauhaus 93" w:hAnsi="Bauhaus 93"/>
          <w:b/>
          <w:sz w:val="24"/>
          <w:szCs w:val="24"/>
        </w:rPr>
      </w:pPr>
      <w:r w:rsidRPr="008C4707">
        <w:rPr>
          <w:rFonts w:ascii="Bauhaus 93" w:hAnsi="Bauhaus 93"/>
          <w:b/>
          <w:sz w:val="24"/>
          <w:szCs w:val="24"/>
        </w:rPr>
        <w:t>FOR:</w:t>
      </w:r>
      <w:r w:rsidR="00424B8C" w:rsidRPr="008C4707">
        <w:rPr>
          <w:rFonts w:ascii="Bauhaus 93" w:hAnsi="Bauhaus 93"/>
          <w:b/>
          <w:sz w:val="24"/>
          <w:szCs w:val="24"/>
        </w:rPr>
        <w:t xml:space="preserve"> THE TECHNICAL UNIVERSITY OF KENYA</w:t>
      </w:r>
    </w:p>
    <w:p w14:paraId="02F5A245" w14:textId="24E9F72D" w:rsidR="00492979" w:rsidRPr="00492979" w:rsidRDefault="00492979" w:rsidP="00AF0D92">
      <w:pPr>
        <w:jc w:val="center"/>
        <w:rPr>
          <w:rFonts w:ascii="Bookman Old Style" w:hAnsi="Bookman Old Style"/>
          <w:sz w:val="24"/>
          <w:szCs w:val="24"/>
          <w:u w:val="single"/>
        </w:rPr>
      </w:pPr>
      <w:r w:rsidRPr="00492979">
        <w:rPr>
          <w:rFonts w:ascii="Bookman Old Style" w:hAnsi="Bookman Old Style"/>
          <w:sz w:val="24"/>
          <w:szCs w:val="24"/>
          <w:u w:val="single"/>
        </w:rPr>
        <w:t>ONE PAGER</w:t>
      </w:r>
    </w:p>
    <w:p w14:paraId="79AEFE46" w14:textId="77777777" w:rsidR="00424B8C" w:rsidRPr="008C4707" w:rsidRDefault="00AF0D92" w:rsidP="00AF0D92">
      <w:pPr>
        <w:jc w:val="center"/>
        <w:rPr>
          <w:b/>
          <w:sz w:val="24"/>
          <w:szCs w:val="24"/>
          <w:u w:val="single"/>
        </w:rPr>
      </w:pPr>
      <w:r w:rsidRPr="008C4707">
        <w:rPr>
          <w:b/>
          <w:sz w:val="24"/>
          <w:szCs w:val="24"/>
          <w:u w:val="single"/>
        </w:rPr>
        <w:t>STUDENT SERVICES AND RECORDS SUB-SYSTEM</w:t>
      </w:r>
    </w:p>
    <w:p w14:paraId="495DCDBF" w14:textId="77777777" w:rsidR="00424B8C" w:rsidRPr="008C4707" w:rsidRDefault="00424B8C">
      <w:pPr>
        <w:rPr>
          <w:b/>
          <w:sz w:val="24"/>
          <w:szCs w:val="24"/>
          <w:u w:val="single"/>
        </w:rPr>
      </w:pPr>
      <w:r w:rsidRPr="008C4707">
        <w:rPr>
          <w:b/>
          <w:sz w:val="24"/>
          <w:szCs w:val="24"/>
          <w:u w:val="single"/>
        </w:rPr>
        <w:t xml:space="preserve">PROJECT SCOPE </w:t>
      </w:r>
    </w:p>
    <w:p w14:paraId="2EAAFE37" w14:textId="77777777" w:rsidR="00424B8C" w:rsidRPr="008C4707" w:rsidRDefault="00424B8C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17/10/2022</w:t>
      </w:r>
    </w:p>
    <w:p w14:paraId="70E7580C" w14:textId="77777777" w:rsidR="00424B8C" w:rsidRPr="008C4707" w:rsidRDefault="00424B8C">
      <w:pPr>
        <w:rPr>
          <w:sz w:val="24"/>
          <w:szCs w:val="24"/>
        </w:rPr>
      </w:pPr>
    </w:p>
    <w:p w14:paraId="7629BCEB" w14:textId="77777777" w:rsidR="00424B8C" w:rsidRPr="008C4707" w:rsidRDefault="00424B8C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OVERVIEW</w:t>
      </w:r>
    </w:p>
    <w:p w14:paraId="3A416740" w14:textId="77777777" w:rsidR="00424B8C" w:rsidRPr="008C4707" w:rsidRDefault="00424B8C" w:rsidP="00424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PROJECT BACKGROUND AND DESCRIPTION</w:t>
      </w:r>
    </w:p>
    <w:p w14:paraId="7A22E108" w14:textId="77777777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The Technical University of Kenya is a public university in Nairobi, Kenya. It was chartered in January 2013 by then-president Mwai Kibaki and is stationed along </w:t>
      </w:r>
      <w:r w:rsidR="00AF0D92" w:rsidRPr="008C4707">
        <w:rPr>
          <w:sz w:val="24"/>
          <w:szCs w:val="24"/>
        </w:rPr>
        <w:t>Haile Sellasie Ave</w:t>
      </w:r>
      <w:r w:rsidRPr="008C4707">
        <w:rPr>
          <w:sz w:val="24"/>
          <w:szCs w:val="24"/>
        </w:rPr>
        <w:t xml:space="preserve">, Nairobi. </w:t>
      </w:r>
      <w:bookmarkStart w:id="0" w:name="_GoBack"/>
      <w:bookmarkEnd w:id="0"/>
    </w:p>
    <w:p w14:paraId="271FE77E" w14:textId="77777777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After deliberation with the </w:t>
      </w:r>
      <w:r w:rsidR="00AF0D92" w:rsidRPr="008C4707">
        <w:rPr>
          <w:sz w:val="24"/>
          <w:szCs w:val="24"/>
        </w:rPr>
        <w:t>Director</w:t>
      </w:r>
      <w:r w:rsidRPr="008C4707">
        <w:rPr>
          <w:sz w:val="24"/>
          <w:szCs w:val="24"/>
        </w:rPr>
        <w:t xml:space="preserve"> of The School of Computing (SCIT), it was determined that our group was to undertake the task of:</w:t>
      </w:r>
    </w:p>
    <w:p w14:paraId="0E00A2B8" w14:textId="2FA4A615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Automation of the </w:t>
      </w:r>
      <w:commentRangeStart w:id="1"/>
      <w:r w:rsidRPr="008C4707">
        <w:rPr>
          <w:sz w:val="24"/>
          <w:szCs w:val="24"/>
        </w:rPr>
        <w:t xml:space="preserve">student services </w:t>
      </w:r>
      <w:commentRangeEnd w:id="1"/>
      <w:r w:rsidR="00587586">
        <w:rPr>
          <w:rStyle w:val="CommentReference"/>
        </w:rPr>
        <w:commentReference w:id="1"/>
      </w:r>
      <w:r w:rsidRPr="008C4707">
        <w:rPr>
          <w:sz w:val="24"/>
          <w:szCs w:val="24"/>
        </w:rPr>
        <w:t xml:space="preserve">and records module of the </w:t>
      </w:r>
      <w:del w:id="2" w:author="Windows User" w:date="2022-10-23T16:35:00Z">
        <w:r w:rsidRPr="008C4707" w:rsidDel="00331AEA">
          <w:rPr>
            <w:sz w:val="24"/>
            <w:szCs w:val="24"/>
          </w:rPr>
          <w:delText>Technical</w:delText>
        </w:r>
      </w:del>
      <w:ins w:id="3" w:author="Felix Okoth" w:date="2022-10-17T10:42:00Z">
        <w:r w:rsidR="00587586">
          <w:rPr>
            <w:sz w:val="24"/>
            <w:szCs w:val="24"/>
          </w:rPr>
          <w:t>T</w:t>
        </w:r>
        <w:r w:rsidR="00587586" w:rsidRPr="008C4707">
          <w:rPr>
            <w:sz w:val="24"/>
            <w:szCs w:val="24"/>
          </w:rPr>
          <w:t>echnical</w:t>
        </w:r>
      </w:ins>
      <w:r w:rsidRPr="008C4707">
        <w:rPr>
          <w:sz w:val="24"/>
          <w:szCs w:val="24"/>
        </w:rPr>
        <w:t xml:space="preserve"> university of Kenya student –institution User management and service Sub-system. </w:t>
      </w:r>
    </w:p>
    <w:p w14:paraId="496F2D6F" w14:textId="67D43F88" w:rsidR="00405E61" w:rsidRPr="008C4707" w:rsidRDefault="00587586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>T</w:t>
      </w:r>
      <w:r w:rsidR="00405E61" w:rsidRPr="008C4707">
        <w:rPr>
          <w:sz w:val="24"/>
          <w:szCs w:val="24"/>
        </w:rPr>
        <w:t xml:space="preserve">his module is in charge of accepting students requests for services offered as grouped by department/lecturer, storing said request , allowing authorized staff to view said requests and book a slot for them and offering a reply to the student. </w:t>
      </w:r>
    </w:p>
    <w:p w14:paraId="492EC4D4" w14:textId="77777777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>Why automate the module?</w:t>
      </w:r>
    </w:p>
    <w:p w14:paraId="2241DA20" w14:textId="77777777" w:rsidR="00424B8C" w:rsidRPr="008C4707" w:rsidRDefault="00424B8C" w:rsidP="00424B8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EXISTING PROBLEMS WITH THE CURRENT PROCESSES DONE TO RECORD, STORE AND ACT ON STUDENT CLAIMS, COMPAINTS AND REQUESTS(AS A SERVICE)</w:t>
      </w:r>
    </w:p>
    <w:p w14:paraId="5359C0AF" w14:textId="77777777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The current system is a manual, human memory dependent system that is dependent on the institution’s agent in this case the director. </w:t>
      </w:r>
    </w:p>
    <w:p w14:paraId="3541E938" w14:textId="77777777" w:rsidR="00424B8C" w:rsidRPr="008C4707" w:rsidRDefault="00424B8C" w:rsidP="00424B8C">
      <w:pPr>
        <w:rPr>
          <w:sz w:val="24"/>
          <w:szCs w:val="24"/>
        </w:rPr>
      </w:pPr>
      <w:r w:rsidRPr="008C4707">
        <w:rPr>
          <w:sz w:val="24"/>
          <w:szCs w:val="24"/>
        </w:rPr>
        <w:t>This arrangement has the following fallouts:</w:t>
      </w:r>
    </w:p>
    <w:p w14:paraId="3C9CD58C" w14:textId="77777777" w:rsidR="00424B8C" w:rsidRPr="008C4707" w:rsidRDefault="00424B8C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>The director is prone to forget a request as is innate to all humans</w:t>
      </w:r>
    </w:p>
    <w:p w14:paraId="67B92B48" w14:textId="77777777" w:rsidR="00424B8C" w:rsidRPr="008C4707" w:rsidRDefault="00424B8C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Recording of student requests is done on </w:t>
      </w:r>
      <w:r w:rsidR="00AF0D92" w:rsidRPr="008C4707">
        <w:rPr>
          <w:sz w:val="24"/>
          <w:szCs w:val="24"/>
        </w:rPr>
        <w:t>unofficial</w:t>
      </w:r>
      <w:r w:rsidRPr="008C4707">
        <w:rPr>
          <w:sz w:val="24"/>
          <w:szCs w:val="24"/>
        </w:rPr>
        <w:t xml:space="preserve"> and unregulated databases mostly paper scraps and personal notebooks which are not easily accessible or stored. </w:t>
      </w:r>
    </w:p>
    <w:p w14:paraId="45BE57AD" w14:textId="77777777" w:rsidR="00424B8C" w:rsidRPr="008C4707" w:rsidRDefault="00AF0D92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>Follow-up</w:t>
      </w:r>
      <w:r w:rsidR="00234D29" w:rsidRPr="008C4707">
        <w:rPr>
          <w:sz w:val="24"/>
          <w:szCs w:val="24"/>
        </w:rPr>
        <w:t xml:space="preserve"> is dependent on the ability of the Institution’s agent to remember the student’s request.</w:t>
      </w:r>
    </w:p>
    <w:p w14:paraId="32365E9E" w14:textId="77777777" w:rsidR="00234D29" w:rsidRDefault="00234D29" w:rsidP="00234D2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The manual statement is prone to being misunderstood/wrong action taken due to lack of clarity or inadequate explanation or questioning by both parties. </w:t>
      </w:r>
    </w:p>
    <w:p w14:paraId="6AD893E9" w14:textId="77777777" w:rsidR="008C4707" w:rsidRPr="008C4707" w:rsidRDefault="008C4707" w:rsidP="008C4707">
      <w:pPr>
        <w:rPr>
          <w:sz w:val="24"/>
          <w:szCs w:val="24"/>
        </w:rPr>
      </w:pPr>
    </w:p>
    <w:p w14:paraId="11AF3A8C" w14:textId="77777777" w:rsidR="00234D29" w:rsidRPr="008C4707" w:rsidRDefault="00234D29" w:rsidP="00234D29">
      <w:pPr>
        <w:pStyle w:val="ListParagraph"/>
        <w:rPr>
          <w:sz w:val="24"/>
          <w:szCs w:val="24"/>
        </w:rPr>
      </w:pPr>
    </w:p>
    <w:p w14:paraId="0A65CBBA" w14:textId="4F952502" w:rsidR="00234D29" w:rsidRPr="008C4707" w:rsidRDefault="00587586" w:rsidP="00234D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ins w:id="4" w:author="Felix Okoth" w:date="2022-10-17T10:44:00Z">
        <w:r>
          <w:rPr>
            <w:b/>
            <w:sz w:val="24"/>
            <w:szCs w:val="24"/>
          </w:rPr>
          <w:t>THE PROPOSED SYSTEM</w:t>
        </w:r>
      </w:ins>
      <w:ins w:id="5" w:author="Windows User" w:date="2022-10-23T16:36:00Z">
        <w:r w:rsidR="00331AEA">
          <w:rPr>
            <w:b/>
            <w:sz w:val="24"/>
            <w:szCs w:val="24"/>
          </w:rPr>
          <w:t xml:space="preserve">  </w:t>
        </w:r>
      </w:ins>
      <w:del w:id="6" w:author="Windows User" w:date="2022-10-23T16:36:00Z">
        <w:r w:rsidR="00234D29" w:rsidRPr="008C4707" w:rsidDel="00331AEA">
          <w:rPr>
            <w:b/>
            <w:sz w:val="24"/>
            <w:szCs w:val="24"/>
          </w:rPr>
          <w:delText>WHAT OUR SYSTEM IS TO DO</w:delText>
        </w:r>
      </w:del>
    </w:p>
    <w:p w14:paraId="7E456141" w14:textId="77777777" w:rsidR="00234D29" w:rsidRPr="008C4707" w:rsidRDefault="00234D29" w:rsidP="00234D29">
      <w:pPr>
        <w:pStyle w:val="ListParagraph"/>
        <w:rPr>
          <w:sz w:val="24"/>
          <w:szCs w:val="24"/>
        </w:rPr>
      </w:pPr>
    </w:p>
    <w:p w14:paraId="46B0EDC7" w14:textId="2E49E708" w:rsidR="00234D29" w:rsidRPr="008C4707" w:rsidRDefault="00587586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ins w:id="7" w:author="Felix Okoth" w:date="2022-10-17T10:45:00Z">
        <w:r>
          <w:rPr>
            <w:sz w:val="24"/>
            <w:szCs w:val="24"/>
          </w:rPr>
          <w:t xml:space="preserve">Reduce tracking time </w:t>
        </w:r>
      </w:ins>
      <w:r w:rsidR="00234D29" w:rsidRPr="008C4707">
        <w:rPr>
          <w:sz w:val="24"/>
          <w:szCs w:val="24"/>
        </w:rPr>
        <w:t>Lower the time lag between logging of a request and actual action taken</w:t>
      </w:r>
    </w:p>
    <w:p w14:paraId="0C9ECC2E" w14:textId="77777777"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Use existing technologies to make a system that is capable of managing, storing and retrieving requests all in a </w:t>
      </w:r>
      <w:r w:rsidR="00AF0D92" w:rsidRPr="008C4707">
        <w:rPr>
          <w:sz w:val="24"/>
          <w:szCs w:val="24"/>
        </w:rPr>
        <w:t>real-time</w:t>
      </w:r>
      <w:r w:rsidRPr="008C4707">
        <w:rPr>
          <w:sz w:val="24"/>
          <w:szCs w:val="24"/>
        </w:rPr>
        <w:t xml:space="preserve"> manner</w:t>
      </w:r>
    </w:p>
    <w:p w14:paraId="430BAEDE" w14:textId="77777777"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Allow for transparency through an </w:t>
      </w:r>
      <w:r w:rsidR="008C4707" w:rsidRPr="008C4707">
        <w:rPr>
          <w:sz w:val="24"/>
          <w:szCs w:val="24"/>
        </w:rPr>
        <w:t>open system for both staff and students</w:t>
      </w:r>
    </w:p>
    <w:p w14:paraId="3240504B" w14:textId="77777777" w:rsidR="00234D29" w:rsidRPr="008C4707" w:rsidRDefault="00234D29" w:rsidP="00234D2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Subdivide student requests into easier more manageable categories. </w:t>
      </w:r>
      <w:r w:rsidR="008C4707" w:rsidRPr="008C4707">
        <w:rPr>
          <w:sz w:val="24"/>
          <w:szCs w:val="24"/>
        </w:rPr>
        <w:t xml:space="preserve"> I.e technical assistance, financial and more.</w:t>
      </w:r>
    </w:p>
    <w:p w14:paraId="68551852" w14:textId="77777777" w:rsidR="00234D29" w:rsidRPr="008C4707" w:rsidRDefault="00234D29" w:rsidP="00234D29">
      <w:pPr>
        <w:ind w:left="360"/>
        <w:rPr>
          <w:sz w:val="24"/>
          <w:szCs w:val="24"/>
        </w:rPr>
      </w:pPr>
    </w:p>
    <w:p w14:paraId="23930225" w14:textId="77777777" w:rsidR="00234D29" w:rsidRPr="008C4707" w:rsidRDefault="00234D29" w:rsidP="00234D2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PROJECT SCOPE</w:t>
      </w:r>
    </w:p>
    <w:p w14:paraId="59C5FEAF" w14:textId="77777777" w:rsidR="00234D29" w:rsidRPr="008C4707" w:rsidRDefault="00234D29" w:rsidP="00234D29">
      <w:pPr>
        <w:ind w:left="360"/>
        <w:rPr>
          <w:sz w:val="24"/>
          <w:szCs w:val="24"/>
        </w:rPr>
      </w:pPr>
      <w:r w:rsidRPr="008C4707">
        <w:rPr>
          <w:sz w:val="24"/>
          <w:szCs w:val="24"/>
        </w:rPr>
        <w:t>The project will implement a multi-layer web based and app based application system that will be accessible through:</w:t>
      </w:r>
    </w:p>
    <w:p w14:paraId="1BC87716" w14:textId="77777777"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request review and response module – Institution agents only</w:t>
      </w:r>
    </w:p>
    <w:p w14:paraId="748D55F7" w14:textId="77777777"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request input – students only</w:t>
      </w:r>
    </w:p>
    <w:p w14:paraId="6D27CFCD" w14:textId="77777777" w:rsidR="00234D29" w:rsidRPr="008C4707" w:rsidRDefault="00234D29" w:rsidP="00AF0D9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C4707">
        <w:rPr>
          <w:sz w:val="24"/>
          <w:szCs w:val="24"/>
        </w:rPr>
        <w:t>Service response window – students only</w:t>
      </w:r>
    </w:p>
    <w:p w14:paraId="2B5BDB0B" w14:textId="5AFAA7C2" w:rsidR="00234D29" w:rsidRPr="008C4707" w:rsidRDefault="002F4FD5" w:rsidP="002F4FD5">
      <w:pPr>
        <w:tabs>
          <w:tab w:val="left" w:pos="6080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EEFA4D" w14:textId="77777777" w:rsidR="00234D29" w:rsidRPr="008C4707" w:rsidRDefault="00234D29" w:rsidP="00234D2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MODULES</w:t>
      </w:r>
    </w:p>
    <w:p w14:paraId="54055CD9" w14:textId="35DEBC23" w:rsidR="00234D29" w:rsidRDefault="00AF0D92" w:rsidP="00234D29">
      <w:pPr>
        <w:pStyle w:val="ListParagraph"/>
        <w:numPr>
          <w:ilvl w:val="2"/>
          <w:numId w:val="1"/>
        </w:numPr>
        <w:rPr>
          <w:ins w:id="8" w:author="Felix Okoth" w:date="2022-10-17T10:47:00Z"/>
          <w:b/>
          <w:sz w:val="24"/>
          <w:szCs w:val="24"/>
        </w:rPr>
      </w:pPr>
      <w:r w:rsidRPr="008C4707">
        <w:rPr>
          <w:b/>
          <w:sz w:val="24"/>
          <w:szCs w:val="24"/>
        </w:rPr>
        <w:t>Service Request Module</w:t>
      </w:r>
    </w:p>
    <w:p w14:paraId="3CE45040" w14:textId="152BF8A0" w:rsidR="00587586" w:rsidRDefault="00587586" w:rsidP="00587586">
      <w:pPr>
        <w:pStyle w:val="ListParagraph"/>
        <w:numPr>
          <w:ilvl w:val="3"/>
          <w:numId w:val="1"/>
        </w:numPr>
        <w:rPr>
          <w:ins w:id="9" w:author="Felix Okoth" w:date="2022-10-17T10:48:00Z"/>
          <w:b/>
          <w:sz w:val="24"/>
          <w:szCs w:val="24"/>
        </w:rPr>
      </w:pPr>
      <w:ins w:id="10" w:author="Felix Okoth" w:date="2022-10-17T10:48:00Z">
        <w:r>
          <w:rPr>
            <w:b/>
            <w:sz w:val="24"/>
            <w:szCs w:val="24"/>
          </w:rPr>
          <w:t>Filling</w:t>
        </w:r>
      </w:ins>
    </w:p>
    <w:p w14:paraId="52EDE093" w14:textId="0F4EB786" w:rsidR="00587586" w:rsidRDefault="00587586" w:rsidP="00587586">
      <w:pPr>
        <w:pStyle w:val="ListParagraph"/>
        <w:numPr>
          <w:ilvl w:val="3"/>
          <w:numId w:val="1"/>
        </w:numPr>
        <w:rPr>
          <w:ins w:id="11" w:author="Felix Okoth" w:date="2022-10-17T10:48:00Z"/>
          <w:b/>
          <w:sz w:val="24"/>
          <w:szCs w:val="24"/>
        </w:rPr>
      </w:pPr>
      <w:ins w:id="12" w:author="Felix Okoth" w:date="2022-10-17T10:48:00Z">
        <w:r>
          <w:rPr>
            <w:b/>
            <w:sz w:val="24"/>
            <w:szCs w:val="24"/>
          </w:rPr>
          <w:t>Acknowledgement</w:t>
        </w:r>
      </w:ins>
    </w:p>
    <w:p w14:paraId="59E335E4" w14:textId="449B9E0E" w:rsidR="00587586" w:rsidRPr="008C4707" w:rsidRDefault="00587586">
      <w:pPr>
        <w:pStyle w:val="ListParagraph"/>
        <w:numPr>
          <w:ilvl w:val="3"/>
          <w:numId w:val="1"/>
        </w:numPr>
        <w:rPr>
          <w:b/>
          <w:sz w:val="24"/>
          <w:szCs w:val="24"/>
        </w:rPr>
        <w:pPrChange w:id="13" w:author="Felix Okoth" w:date="2022-10-17T10:47:00Z">
          <w:pPr>
            <w:pStyle w:val="ListParagraph"/>
            <w:numPr>
              <w:ilvl w:val="2"/>
              <w:numId w:val="1"/>
            </w:numPr>
            <w:ind w:left="1080" w:hanging="720"/>
          </w:pPr>
        </w:pPrChange>
      </w:pPr>
      <w:ins w:id="14" w:author="Felix Okoth" w:date="2022-10-17T10:48:00Z">
        <w:r>
          <w:rPr>
            <w:b/>
            <w:sz w:val="24"/>
            <w:szCs w:val="24"/>
          </w:rPr>
          <w:t>Response</w:t>
        </w:r>
      </w:ins>
    </w:p>
    <w:p w14:paraId="6CC7DADA" w14:textId="5CD7D0CC" w:rsidR="00234D29" w:rsidRPr="008C4707" w:rsidRDefault="00587586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ins w:id="15" w:author="Felix Okoth" w:date="2022-10-17T10:48:00Z">
        <w:r>
          <w:rPr>
            <w:b/>
            <w:sz w:val="24"/>
            <w:szCs w:val="24"/>
          </w:rPr>
          <w:t>Booking</w:t>
        </w:r>
      </w:ins>
      <w:del w:id="16" w:author="Windows User" w:date="2022-10-23T16:36:00Z">
        <w:r w:rsidR="00AF0D92" w:rsidRPr="008C4707" w:rsidDel="00331AEA">
          <w:rPr>
            <w:b/>
            <w:sz w:val="24"/>
            <w:szCs w:val="24"/>
          </w:rPr>
          <w:delText>Service Review Module</w:delText>
        </w:r>
      </w:del>
    </w:p>
    <w:p w14:paraId="4A23DE39" w14:textId="114861A9" w:rsidR="00234D29" w:rsidRPr="008C4707" w:rsidRDefault="00587586" w:rsidP="00234D2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ins w:id="17" w:author="Felix Okoth" w:date="2022-10-17T10:48:00Z">
        <w:r>
          <w:rPr>
            <w:b/>
            <w:sz w:val="24"/>
            <w:szCs w:val="24"/>
          </w:rPr>
          <w:t>Escalat</w:t>
        </w:r>
      </w:ins>
      <w:ins w:id="18" w:author="Felix Okoth" w:date="2022-10-17T10:49:00Z">
        <w:r>
          <w:rPr>
            <w:b/>
            <w:sz w:val="24"/>
            <w:szCs w:val="24"/>
          </w:rPr>
          <w:t xml:space="preserve">ion </w:t>
        </w:r>
      </w:ins>
      <w:del w:id="19" w:author="Windows User" w:date="2022-10-23T16:36:00Z">
        <w:r w:rsidR="00AF0D92" w:rsidRPr="008C4707" w:rsidDel="00331AEA">
          <w:rPr>
            <w:b/>
            <w:sz w:val="24"/>
            <w:szCs w:val="24"/>
          </w:rPr>
          <w:delText>Service Response And Booking Module</w:delText>
        </w:r>
      </w:del>
    </w:p>
    <w:p w14:paraId="5D110274" w14:textId="60E37690" w:rsidR="00234D29" w:rsidRPr="008C4707" w:rsidDel="00331AEA" w:rsidRDefault="00587586" w:rsidP="00AF0D92">
      <w:pPr>
        <w:pStyle w:val="ListParagraph"/>
        <w:numPr>
          <w:ilvl w:val="2"/>
          <w:numId w:val="1"/>
        </w:numPr>
        <w:rPr>
          <w:del w:id="20" w:author="Windows User" w:date="2022-10-23T16:36:00Z"/>
          <w:b/>
          <w:sz w:val="24"/>
          <w:szCs w:val="24"/>
        </w:rPr>
      </w:pPr>
      <w:ins w:id="21" w:author="Felix Okoth" w:date="2022-10-17T10:49:00Z">
        <w:r w:rsidRPr="00331AEA">
          <w:rPr>
            <w:b/>
            <w:sz w:val="24"/>
            <w:szCs w:val="24"/>
          </w:rPr>
          <w:t>User management</w:t>
        </w:r>
      </w:ins>
      <w:del w:id="22" w:author="Windows User" w:date="2022-10-23T16:36:00Z">
        <w:r w:rsidR="00AF0D92" w:rsidRPr="008C4707" w:rsidDel="00331AEA">
          <w:rPr>
            <w:b/>
            <w:sz w:val="24"/>
            <w:szCs w:val="24"/>
          </w:rPr>
          <w:delText>Registration And Login Module</w:delText>
        </w:r>
      </w:del>
    </w:p>
    <w:p w14:paraId="7097FC7F" w14:textId="77777777" w:rsidR="00AF0D92" w:rsidRPr="00331AEA" w:rsidRDefault="00AF0D92">
      <w:pPr>
        <w:pStyle w:val="ListParagraph"/>
        <w:numPr>
          <w:ilvl w:val="2"/>
          <w:numId w:val="1"/>
        </w:numPr>
        <w:rPr>
          <w:b/>
          <w:sz w:val="24"/>
          <w:szCs w:val="24"/>
        </w:rPr>
        <w:pPrChange w:id="23" w:author="Windows User" w:date="2022-10-23T16:36:00Z">
          <w:pPr/>
        </w:pPrChange>
      </w:pPr>
    </w:p>
    <w:p w14:paraId="11BE849B" w14:textId="77777777" w:rsidR="00AF0D92" w:rsidRPr="008C4707" w:rsidRDefault="00AF0D92" w:rsidP="00AF0D92">
      <w:pPr>
        <w:rPr>
          <w:b/>
          <w:sz w:val="24"/>
          <w:szCs w:val="24"/>
        </w:rPr>
      </w:pPr>
    </w:p>
    <w:p w14:paraId="54F1FA82" w14:textId="77777777" w:rsidR="00AF0D92" w:rsidRPr="008C4707" w:rsidRDefault="00AF0D92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5 DELIVERABLES</w:t>
      </w:r>
    </w:p>
    <w:p w14:paraId="62244303" w14:textId="77777777" w:rsidR="00AF0D92" w:rsidRPr="008C4707" w:rsidRDefault="00AF0D92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Backend system to perform the storage tasks for the school</w:t>
      </w:r>
    </w:p>
    <w:p w14:paraId="242BB89C" w14:textId="77777777" w:rsidR="00AF0D92" w:rsidRPr="008C4707" w:rsidRDefault="00AF0D92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 xml:space="preserve">UI </w:t>
      </w:r>
      <w:r w:rsidR="00B0475C" w:rsidRPr="008C4707">
        <w:rPr>
          <w:sz w:val="24"/>
          <w:szCs w:val="24"/>
        </w:rPr>
        <w:t xml:space="preserve">–both app and web based. </w:t>
      </w:r>
    </w:p>
    <w:p w14:paraId="3C560F70" w14:textId="77777777" w:rsidR="00B0475C" w:rsidRPr="008C4707" w:rsidRDefault="00B0475C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User manual</w:t>
      </w:r>
    </w:p>
    <w:p w14:paraId="4C9B2290" w14:textId="77777777" w:rsidR="00B0475C" w:rsidRPr="008C4707" w:rsidRDefault="00B0475C" w:rsidP="00D4066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C4707">
        <w:rPr>
          <w:sz w:val="24"/>
          <w:szCs w:val="24"/>
        </w:rPr>
        <w:t>Technical documentation for future development</w:t>
      </w:r>
    </w:p>
    <w:p w14:paraId="7689D736" w14:textId="77777777" w:rsidR="00B0475C" w:rsidRPr="008C4707" w:rsidRDefault="00B0475C" w:rsidP="00AF0D92">
      <w:pPr>
        <w:rPr>
          <w:b/>
          <w:sz w:val="24"/>
          <w:szCs w:val="24"/>
        </w:rPr>
      </w:pPr>
    </w:p>
    <w:p w14:paraId="211217D9" w14:textId="77777777" w:rsidR="00B0475C" w:rsidRPr="008C4707" w:rsidRDefault="00B0475C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6. AFFECTED ORGANIZATION</w:t>
      </w:r>
    </w:p>
    <w:p w14:paraId="4E29A298" w14:textId="77777777" w:rsidR="00B0475C" w:rsidRPr="008C4707" w:rsidRDefault="00B0475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Student services</w:t>
      </w:r>
    </w:p>
    <w:p w14:paraId="2E4F74FD" w14:textId="3B4693D8" w:rsidR="00B0475C" w:rsidRDefault="00B0475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HR department</w:t>
      </w:r>
      <w:r w:rsidR="00FE5299">
        <w:rPr>
          <w:sz w:val="24"/>
          <w:szCs w:val="24"/>
        </w:rPr>
        <w:t xml:space="preserve"> – first pilot to be done within SCIT</w:t>
      </w:r>
    </w:p>
    <w:p w14:paraId="3947EA99" w14:textId="77777777" w:rsidR="008C4707" w:rsidRDefault="008C4707" w:rsidP="00AF0D92">
      <w:pPr>
        <w:rPr>
          <w:sz w:val="24"/>
          <w:szCs w:val="24"/>
        </w:rPr>
      </w:pPr>
    </w:p>
    <w:p w14:paraId="16FFBD83" w14:textId="77777777" w:rsidR="008C4707" w:rsidRDefault="008C4707" w:rsidP="00AF0D92">
      <w:pPr>
        <w:rPr>
          <w:sz w:val="24"/>
          <w:szCs w:val="24"/>
        </w:rPr>
      </w:pPr>
    </w:p>
    <w:p w14:paraId="6C15FA77" w14:textId="77777777" w:rsidR="008C4707" w:rsidRPr="008C4707" w:rsidRDefault="008C4707" w:rsidP="00AF0D92">
      <w:pPr>
        <w:rPr>
          <w:sz w:val="24"/>
          <w:szCs w:val="24"/>
        </w:rPr>
      </w:pPr>
    </w:p>
    <w:p w14:paraId="2236AA0F" w14:textId="77777777" w:rsidR="00D40660" w:rsidRPr="008C4707" w:rsidRDefault="00D40660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 xml:space="preserve">7. IMPLEMENTATION PLAN </w:t>
      </w:r>
    </w:p>
    <w:p w14:paraId="2626BA9F" w14:textId="77777777" w:rsidR="00D40660" w:rsidRPr="008C4707" w:rsidRDefault="00D40660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1. Development of low-fi prototype</w:t>
      </w:r>
    </w:p>
    <w:p w14:paraId="36D22FF1" w14:textId="77777777" w:rsidR="00D40660" w:rsidRPr="008C4707" w:rsidRDefault="00731F3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2. Development</w:t>
      </w:r>
      <w:r w:rsidR="00D40660" w:rsidRPr="008C4707">
        <w:rPr>
          <w:sz w:val="24"/>
          <w:szCs w:val="24"/>
        </w:rPr>
        <w:t xml:space="preserve"> of hi-fi prototype in figma</w:t>
      </w:r>
    </w:p>
    <w:p w14:paraId="388603A6" w14:textId="77777777" w:rsidR="00D40660" w:rsidRPr="008C4707" w:rsidRDefault="00D40660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 xml:space="preserve">3. </w:t>
      </w:r>
      <w:r w:rsidR="00731F3C" w:rsidRPr="008C4707">
        <w:rPr>
          <w:sz w:val="24"/>
          <w:szCs w:val="24"/>
        </w:rPr>
        <w:t>Approval</w:t>
      </w:r>
      <w:r w:rsidRPr="008C4707">
        <w:rPr>
          <w:sz w:val="24"/>
          <w:szCs w:val="24"/>
        </w:rPr>
        <w:t xml:space="preserve"> and improvement of the prototype</w:t>
      </w:r>
    </w:p>
    <w:p w14:paraId="0846BBA5" w14:textId="4DA66175" w:rsidR="00F872E7" w:rsidRPr="008C4707" w:rsidRDefault="00731F3C" w:rsidP="00AF0D92">
      <w:pPr>
        <w:rPr>
          <w:sz w:val="24"/>
          <w:szCs w:val="24"/>
        </w:rPr>
      </w:pPr>
      <w:r w:rsidRPr="008C4707">
        <w:rPr>
          <w:sz w:val="24"/>
          <w:szCs w:val="24"/>
        </w:rPr>
        <w:t>4.</w:t>
      </w:r>
      <w:r w:rsidR="00D40660" w:rsidRPr="008C4707">
        <w:rPr>
          <w:sz w:val="24"/>
          <w:szCs w:val="24"/>
        </w:rPr>
        <w:t xml:space="preserve"> </w:t>
      </w:r>
      <w:r w:rsidR="00492979" w:rsidRPr="008C4707">
        <w:rPr>
          <w:sz w:val="24"/>
          <w:szCs w:val="24"/>
        </w:rPr>
        <w:t>Improvement</w:t>
      </w:r>
      <w:r w:rsidR="00D40660" w:rsidRPr="008C4707">
        <w:rPr>
          <w:sz w:val="24"/>
          <w:szCs w:val="24"/>
        </w:rPr>
        <w:t xml:space="preserve"> of application logic and </w:t>
      </w:r>
      <w:r w:rsidR="00F872E7" w:rsidRPr="008C4707">
        <w:rPr>
          <w:sz w:val="24"/>
          <w:szCs w:val="24"/>
        </w:rPr>
        <w:t>streamline it with the full university system</w:t>
      </w:r>
    </w:p>
    <w:p w14:paraId="1C994F3B" w14:textId="77777777" w:rsidR="00F872E7" w:rsidRPr="008C4707" w:rsidRDefault="00F872E7" w:rsidP="00AF0D92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7.1 MODULE IMPLEMENTATION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9"/>
      </w:tblGrid>
      <w:tr w:rsidR="00F872E7" w:rsidRPr="008C4707" w14:paraId="3DE54F21" w14:textId="77777777" w:rsidTr="00F872E7">
        <w:trPr>
          <w:trHeight w:val="469"/>
        </w:trPr>
        <w:tc>
          <w:tcPr>
            <w:tcW w:w="6489" w:type="dxa"/>
          </w:tcPr>
          <w:p w14:paraId="40815D4E" w14:textId="77777777"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REGISTRATION AND LOGIN</w:t>
            </w:r>
          </w:p>
        </w:tc>
      </w:tr>
      <w:tr w:rsidR="00F872E7" w:rsidRPr="008C4707" w14:paraId="6A03BE1C" w14:textId="77777777" w:rsidTr="00F872E7">
        <w:trPr>
          <w:trHeight w:val="469"/>
        </w:trPr>
        <w:tc>
          <w:tcPr>
            <w:tcW w:w="6489" w:type="dxa"/>
          </w:tcPr>
          <w:p w14:paraId="21197E01" w14:textId="77777777"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STUDENT SERVICE REQUEST SUBMISSION MODULE</w:t>
            </w:r>
          </w:p>
        </w:tc>
      </w:tr>
      <w:tr w:rsidR="00F872E7" w:rsidRPr="008C4707" w14:paraId="3B36E383" w14:textId="77777777" w:rsidTr="00F872E7">
        <w:trPr>
          <w:trHeight w:val="595"/>
        </w:trPr>
        <w:tc>
          <w:tcPr>
            <w:tcW w:w="6489" w:type="dxa"/>
          </w:tcPr>
          <w:p w14:paraId="2CA11888" w14:textId="77777777"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REVIEW  MODULE</w:t>
            </w:r>
          </w:p>
        </w:tc>
      </w:tr>
      <w:tr w:rsidR="00F872E7" w:rsidRPr="008C4707" w14:paraId="26CD2F4D" w14:textId="77777777" w:rsidTr="00F872E7">
        <w:trPr>
          <w:trHeight w:val="469"/>
        </w:trPr>
        <w:tc>
          <w:tcPr>
            <w:tcW w:w="6489" w:type="dxa"/>
          </w:tcPr>
          <w:p w14:paraId="43C2E4B8" w14:textId="77777777" w:rsidR="00F872E7" w:rsidRPr="008C4707" w:rsidRDefault="00F872E7" w:rsidP="00AF0D92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 xml:space="preserve">RESPONSE MODULE </w:t>
            </w:r>
          </w:p>
        </w:tc>
      </w:tr>
      <w:tr w:rsidR="00FE5299" w:rsidRPr="008C4707" w14:paraId="46994882" w14:textId="77777777" w:rsidTr="00F872E7">
        <w:trPr>
          <w:trHeight w:val="469"/>
        </w:trPr>
        <w:tc>
          <w:tcPr>
            <w:tcW w:w="6489" w:type="dxa"/>
          </w:tcPr>
          <w:p w14:paraId="04EB0130" w14:textId="017F744E" w:rsidR="00FE5299" w:rsidRPr="008C4707" w:rsidRDefault="00FE5299" w:rsidP="00AF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MODULE</w:t>
            </w:r>
          </w:p>
        </w:tc>
      </w:tr>
      <w:tr w:rsidR="00F872E7" w:rsidRPr="008C4707" w14:paraId="137E92A5" w14:textId="77777777" w:rsidTr="00F872E7">
        <w:trPr>
          <w:trHeight w:val="435"/>
        </w:trPr>
        <w:tc>
          <w:tcPr>
            <w:tcW w:w="6489" w:type="dxa"/>
          </w:tcPr>
          <w:p w14:paraId="289C6940" w14:textId="1DA288E8" w:rsidR="00F872E7" w:rsidRPr="008C4707" w:rsidRDefault="00FE5299" w:rsidP="00AF0D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ESCALATION MODULE</w:t>
            </w:r>
          </w:p>
        </w:tc>
      </w:tr>
    </w:tbl>
    <w:p w14:paraId="79CC87F9" w14:textId="77777777" w:rsidR="00F872E7" w:rsidRPr="008C4707" w:rsidRDefault="00F872E7" w:rsidP="00AF0D92">
      <w:pPr>
        <w:rPr>
          <w:sz w:val="24"/>
          <w:szCs w:val="24"/>
        </w:rPr>
      </w:pPr>
    </w:p>
    <w:p w14:paraId="368958F6" w14:textId="77777777" w:rsidR="00234D29" w:rsidRPr="008C4707" w:rsidRDefault="00234D29" w:rsidP="00F872E7">
      <w:pPr>
        <w:rPr>
          <w:sz w:val="24"/>
          <w:szCs w:val="24"/>
        </w:rPr>
      </w:pPr>
    </w:p>
    <w:p w14:paraId="4E26B8CC" w14:textId="6903D0A7" w:rsidR="00F872E7" w:rsidRPr="008C4707" w:rsidRDefault="007F453D" w:rsidP="00F872E7">
      <w:pPr>
        <w:rPr>
          <w:b/>
          <w:sz w:val="24"/>
          <w:szCs w:val="24"/>
        </w:rPr>
      </w:pPr>
      <w:r w:rsidRPr="008C4707">
        <w:rPr>
          <w:b/>
          <w:sz w:val="24"/>
          <w:szCs w:val="24"/>
        </w:rPr>
        <w:t>8.</w:t>
      </w:r>
      <w:r>
        <w:rPr>
          <w:b/>
          <w:sz w:val="24"/>
          <w:szCs w:val="24"/>
        </w:rPr>
        <w:t xml:space="preserve"> TEAM</w:t>
      </w:r>
      <w:r w:rsidR="00FE5299">
        <w:rPr>
          <w:b/>
          <w:sz w:val="24"/>
          <w:szCs w:val="24"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F872E7" w:rsidRPr="008C4707" w14:paraId="47F35B33" w14:textId="77777777" w:rsidTr="00F872E7">
        <w:tc>
          <w:tcPr>
            <w:tcW w:w="3005" w:type="dxa"/>
          </w:tcPr>
          <w:p w14:paraId="3E8C455F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NO</w:t>
            </w:r>
          </w:p>
        </w:tc>
        <w:tc>
          <w:tcPr>
            <w:tcW w:w="3006" w:type="dxa"/>
          </w:tcPr>
          <w:p w14:paraId="264E307E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NAME</w:t>
            </w:r>
          </w:p>
        </w:tc>
        <w:tc>
          <w:tcPr>
            <w:tcW w:w="3006" w:type="dxa"/>
          </w:tcPr>
          <w:p w14:paraId="20A72997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ADM NO</w:t>
            </w:r>
          </w:p>
        </w:tc>
      </w:tr>
      <w:tr w:rsidR="00F872E7" w:rsidRPr="008C4707" w14:paraId="3B1392E1" w14:textId="77777777" w:rsidTr="00F872E7">
        <w:tc>
          <w:tcPr>
            <w:tcW w:w="3005" w:type="dxa"/>
          </w:tcPr>
          <w:p w14:paraId="5DFE8918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</w:tcPr>
          <w:p w14:paraId="08DE4832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ISAAC WAMBIRI</w:t>
            </w:r>
          </w:p>
        </w:tc>
        <w:tc>
          <w:tcPr>
            <w:tcW w:w="3006" w:type="dxa"/>
          </w:tcPr>
          <w:p w14:paraId="52845DE9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SCIII/00817/2019</w:t>
            </w:r>
          </w:p>
        </w:tc>
      </w:tr>
      <w:tr w:rsidR="00F872E7" w:rsidRPr="008C4707" w14:paraId="23F7275F" w14:textId="77777777" w:rsidTr="00F872E7">
        <w:tc>
          <w:tcPr>
            <w:tcW w:w="3005" w:type="dxa"/>
          </w:tcPr>
          <w:p w14:paraId="78F69667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2</w:t>
            </w:r>
          </w:p>
        </w:tc>
        <w:tc>
          <w:tcPr>
            <w:tcW w:w="3006" w:type="dxa"/>
          </w:tcPr>
          <w:p w14:paraId="26F4F75D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MICHAEL ORINA</w:t>
            </w:r>
          </w:p>
        </w:tc>
        <w:tc>
          <w:tcPr>
            <w:tcW w:w="3006" w:type="dxa"/>
          </w:tcPr>
          <w:p w14:paraId="1EC26DB3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SCII/00825/2019</w:t>
            </w:r>
          </w:p>
        </w:tc>
      </w:tr>
      <w:tr w:rsidR="00F872E7" w:rsidRPr="008C4707" w14:paraId="6B5A43C2" w14:textId="77777777" w:rsidTr="00F872E7">
        <w:tc>
          <w:tcPr>
            <w:tcW w:w="3005" w:type="dxa"/>
          </w:tcPr>
          <w:p w14:paraId="5BAE3BF4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14:paraId="463EF4AE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VINCENT KEMBOI</w:t>
            </w:r>
          </w:p>
        </w:tc>
        <w:tc>
          <w:tcPr>
            <w:tcW w:w="3006" w:type="dxa"/>
          </w:tcPr>
          <w:p w14:paraId="783D8668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SCII/00832/2019</w:t>
            </w:r>
          </w:p>
        </w:tc>
      </w:tr>
      <w:tr w:rsidR="00F872E7" w:rsidRPr="008C4707" w14:paraId="0E4422B9" w14:textId="77777777" w:rsidTr="00F872E7">
        <w:tc>
          <w:tcPr>
            <w:tcW w:w="3005" w:type="dxa"/>
          </w:tcPr>
          <w:p w14:paraId="00E64C9C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4</w:t>
            </w:r>
          </w:p>
        </w:tc>
        <w:tc>
          <w:tcPr>
            <w:tcW w:w="3006" w:type="dxa"/>
          </w:tcPr>
          <w:p w14:paraId="1E15BC23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MESHACK MAKIRA</w:t>
            </w:r>
          </w:p>
        </w:tc>
        <w:tc>
          <w:tcPr>
            <w:tcW w:w="3006" w:type="dxa"/>
          </w:tcPr>
          <w:p w14:paraId="42DF5EC9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SCII/008152019</w:t>
            </w:r>
          </w:p>
        </w:tc>
      </w:tr>
      <w:tr w:rsidR="00F872E7" w:rsidRPr="008C4707" w14:paraId="2EDD7FEA" w14:textId="77777777" w:rsidTr="00F872E7">
        <w:tc>
          <w:tcPr>
            <w:tcW w:w="3005" w:type="dxa"/>
          </w:tcPr>
          <w:p w14:paraId="66F4B8F8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5</w:t>
            </w:r>
          </w:p>
        </w:tc>
        <w:tc>
          <w:tcPr>
            <w:tcW w:w="3006" w:type="dxa"/>
          </w:tcPr>
          <w:p w14:paraId="5568F0E9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GLORIA CHEROTICH</w:t>
            </w:r>
          </w:p>
        </w:tc>
        <w:tc>
          <w:tcPr>
            <w:tcW w:w="3006" w:type="dxa"/>
          </w:tcPr>
          <w:p w14:paraId="35EF0D49" w14:textId="77777777" w:rsidR="00F872E7" w:rsidRPr="008C4707" w:rsidRDefault="00F872E7" w:rsidP="00F872E7">
            <w:pPr>
              <w:rPr>
                <w:sz w:val="24"/>
                <w:szCs w:val="24"/>
              </w:rPr>
            </w:pPr>
            <w:r w:rsidRPr="008C4707">
              <w:rPr>
                <w:sz w:val="24"/>
                <w:szCs w:val="24"/>
              </w:rPr>
              <w:t>SCII/00</w:t>
            </w:r>
          </w:p>
        </w:tc>
      </w:tr>
    </w:tbl>
    <w:p w14:paraId="0280F80C" w14:textId="77777777" w:rsidR="00234D29" w:rsidRPr="008C4707" w:rsidRDefault="00234D29" w:rsidP="007239FA">
      <w:pPr>
        <w:rPr>
          <w:sz w:val="24"/>
          <w:szCs w:val="24"/>
        </w:rPr>
      </w:pPr>
    </w:p>
    <w:p w14:paraId="1DB8C353" w14:textId="77777777" w:rsidR="007239FA" w:rsidRPr="008C4707" w:rsidRDefault="007239FA" w:rsidP="007239FA">
      <w:pPr>
        <w:rPr>
          <w:sz w:val="24"/>
          <w:szCs w:val="24"/>
        </w:rPr>
      </w:pPr>
    </w:p>
    <w:p w14:paraId="542A0DCF" w14:textId="77777777" w:rsidR="00234D29" w:rsidRPr="008C4707" w:rsidRDefault="00234D29" w:rsidP="00234D29">
      <w:pPr>
        <w:ind w:left="360"/>
        <w:rPr>
          <w:sz w:val="24"/>
          <w:szCs w:val="24"/>
        </w:rPr>
      </w:pPr>
    </w:p>
    <w:p w14:paraId="6C60A30D" w14:textId="77777777" w:rsidR="00234D29" w:rsidRPr="008C4707" w:rsidRDefault="00234D29" w:rsidP="00234D29">
      <w:pPr>
        <w:pStyle w:val="ListParagraph"/>
        <w:rPr>
          <w:sz w:val="24"/>
          <w:szCs w:val="24"/>
        </w:rPr>
      </w:pPr>
    </w:p>
    <w:sectPr w:rsidR="00234D29" w:rsidRPr="008C4707" w:rsidSect="00424B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lix Okoth" w:date="2022-10-17T10:42:00Z" w:initials="FO">
    <w:p w14:paraId="5D05DC9D" w14:textId="77EE436A" w:rsidR="00587586" w:rsidRDefault="00587586">
      <w:pPr>
        <w:pStyle w:val="CommentText"/>
      </w:pPr>
      <w:r>
        <w:rPr>
          <w:rStyle w:val="CommentReference"/>
        </w:rPr>
        <w:annotationRef/>
      </w:r>
      <w:r>
        <w:t>Similar to ticketing system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05DC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7B01C" w16cex:dateUtc="2022-10-17T07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5DC9D" w16cid:durableId="26F7B0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45A5"/>
    <w:multiLevelType w:val="hybridMultilevel"/>
    <w:tmpl w:val="E6166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B07D6"/>
    <w:multiLevelType w:val="hybridMultilevel"/>
    <w:tmpl w:val="8A20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EA4E79"/>
    <w:multiLevelType w:val="hybridMultilevel"/>
    <w:tmpl w:val="055C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7526F"/>
    <w:multiLevelType w:val="hybridMultilevel"/>
    <w:tmpl w:val="45FC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F6BB1"/>
    <w:multiLevelType w:val="multilevel"/>
    <w:tmpl w:val="BE683C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3F5B3AB9"/>
    <w:multiLevelType w:val="hybridMultilevel"/>
    <w:tmpl w:val="13DA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3E4146"/>
    <w:multiLevelType w:val="hybridMultilevel"/>
    <w:tmpl w:val="8E22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01FA9"/>
    <w:multiLevelType w:val="hybridMultilevel"/>
    <w:tmpl w:val="B766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1F7AF6"/>
    <w:multiLevelType w:val="hybridMultilevel"/>
    <w:tmpl w:val="27D6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lix Okoth">
    <w15:presenceInfo w15:providerId="Windows Live" w15:userId="febe63a241f7b0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8C"/>
    <w:rsid w:val="000406A7"/>
    <w:rsid w:val="0008084F"/>
    <w:rsid w:val="000C4626"/>
    <w:rsid w:val="001D1356"/>
    <w:rsid w:val="00234D29"/>
    <w:rsid w:val="002B12D6"/>
    <w:rsid w:val="002F4FD5"/>
    <w:rsid w:val="00331AEA"/>
    <w:rsid w:val="00332CE0"/>
    <w:rsid w:val="00405E61"/>
    <w:rsid w:val="00424B8C"/>
    <w:rsid w:val="00492979"/>
    <w:rsid w:val="0051439E"/>
    <w:rsid w:val="00587586"/>
    <w:rsid w:val="007239FA"/>
    <w:rsid w:val="00731F3C"/>
    <w:rsid w:val="007F453D"/>
    <w:rsid w:val="008C4707"/>
    <w:rsid w:val="00AF0D92"/>
    <w:rsid w:val="00B0475C"/>
    <w:rsid w:val="00BA5DB5"/>
    <w:rsid w:val="00C53D78"/>
    <w:rsid w:val="00D40660"/>
    <w:rsid w:val="00D94012"/>
    <w:rsid w:val="00F872E7"/>
    <w:rsid w:val="00FE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1CBB"/>
  <w15:docId w15:val="{F5DD9B98-E852-4170-9F5B-29B77C7C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8C"/>
    <w:pPr>
      <w:ind w:left="720"/>
      <w:contextualSpacing/>
    </w:pPr>
  </w:style>
  <w:style w:type="table" w:styleId="TableGrid">
    <w:name w:val="Table Grid"/>
    <w:basedOn w:val="TableNormal"/>
    <w:uiPriority w:val="39"/>
    <w:rsid w:val="00F87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semiHidden/>
    <w:rsid w:val="0058758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875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5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5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5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5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A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8/08/relationships/commentsExtensible" Target="commentsExtensible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Gateway_Serv</dc:creator>
  <cp:lastModifiedBy>Gatewayserver</cp:lastModifiedBy>
  <cp:revision>11</cp:revision>
  <cp:lastPrinted>2022-10-31T12:44:00Z</cp:lastPrinted>
  <dcterms:created xsi:type="dcterms:W3CDTF">2022-10-17T07:22:00Z</dcterms:created>
  <dcterms:modified xsi:type="dcterms:W3CDTF">2022-10-31T12:44:00Z</dcterms:modified>
</cp:coreProperties>
</file>